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F7E" w:rsidDel="00606394" w:rsidRDefault="00C87F7E">
      <w:pPr>
        <w:pStyle w:val="a8"/>
        <w:spacing w:before="0" w:beforeAutospacing="0" w:after="0" w:afterAutospacing="0"/>
        <w:rPr>
          <w:del w:id="0" w:author="Kim 0BoO" w:date="2017-12-21T14:26:00Z"/>
          <w:rFonts w:ascii="한양신명조" w:eastAsia="한양신명조"/>
          <w:b/>
          <w:bCs/>
          <w:color w:val="000000"/>
          <w:sz w:val="26"/>
          <w:szCs w:val="26"/>
        </w:rPr>
        <w:pPrChange w:id="1" w:author="Kim 0BoO" w:date="2017-12-20T19:23:00Z">
          <w:pPr>
            <w:pStyle w:val="a8"/>
            <w:spacing w:before="0" w:beforeAutospacing="0" w:after="0" w:afterAutospacing="0"/>
            <w:jc w:val="center"/>
          </w:pPr>
        </w:pPrChange>
      </w:pPr>
      <w:bookmarkStart w:id="2" w:name="[문서의_처음]"/>
      <w:bookmarkEnd w:id="2"/>
    </w:p>
    <w:p w:rsidR="005D6878" w:rsidRDefault="00820D72" w:rsidP="005D6878">
      <w:pPr>
        <w:pStyle w:val="a8"/>
        <w:spacing w:before="0" w:beforeAutospacing="0" w:after="0" w:afterAutospacing="0"/>
        <w:jc w:val="center"/>
        <w:rPr>
          <w:rFonts w:ascii="한양신명조" w:eastAsia="한양신명조"/>
          <w:color w:val="000000"/>
          <w:sz w:val="33"/>
          <w:szCs w:val="33"/>
        </w:rPr>
      </w:pPr>
      <w:r>
        <w:rPr>
          <w:rFonts w:ascii="한양신명조" w:eastAsia="한양신명조" w:hint="eastAsia"/>
          <w:b/>
          <w:bCs/>
          <w:color w:val="000000"/>
          <w:sz w:val="26"/>
          <w:szCs w:val="26"/>
        </w:rPr>
        <w:t>F</w:t>
      </w:r>
      <w:r>
        <w:rPr>
          <w:rFonts w:ascii="한양신명조" w:eastAsia="한양신명조"/>
          <w:b/>
          <w:bCs/>
          <w:color w:val="000000"/>
          <w:sz w:val="26"/>
          <w:szCs w:val="26"/>
        </w:rPr>
        <w:t>looding</w:t>
      </w:r>
      <w:r w:rsidR="005D6878" w:rsidRPr="005D6878">
        <w:rPr>
          <w:rFonts w:ascii="한양신명조" w:eastAsia="한양신명조" w:hint="eastAsia"/>
          <w:b/>
          <w:bCs/>
          <w:color w:val="000000"/>
          <w:sz w:val="26"/>
          <w:szCs w:val="26"/>
        </w:rPr>
        <w:t>에</w:t>
      </w:r>
      <w:ins w:id="3" w:author="Kim 0BoO" w:date="2017-12-21T14:25:00Z">
        <w:r w:rsidR="00606394">
          <w:rPr>
            <w:rFonts w:ascii="한양신명조" w:eastAsia="한양신명조" w:hint="eastAsia"/>
            <w:b/>
            <w:bCs/>
            <w:color w:val="000000"/>
            <w:sz w:val="26"/>
            <w:szCs w:val="26"/>
          </w:rPr>
          <w:t xml:space="preserve">서 </w:t>
        </w:r>
        <w:r w:rsidR="00606394">
          <w:rPr>
            <w:rFonts w:ascii="한양신명조" w:eastAsia="한양신명조"/>
            <w:b/>
            <w:bCs/>
            <w:color w:val="000000"/>
            <w:sz w:val="26"/>
            <w:szCs w:val="26"/>
          </w:rPr>
          <w:t xml:space="preserve">Broadcast Storm </w:t>
        </w:r>
        <w:r w:rsidR="00606394">
          <w:rPr>
            <w:rFonts w:ascii="한양신명조" w:eastAsia="한양신명조" w:hint="eastAsia"/>
            <w:b/>
            <w:bCs/>
            <w:color w:val="000000"/>
            <w:sz w:val="26"/>
            <w:szCs w:val="26"/>
          </w:rPr>
          <w:t>문제의 완</w:t>
        </w:r>
      </w:ins>
      <w:ins w:id="4" w:author="Kim 0BoO" w:date="2017-12-21T14:26:00Z">
        <w:r w:rsidR="00606394">
          <w:rPr>
            <w:rFonts w:ascii="한양신명조" w:eastAsia="한양신명조" w:hint="eastAsia"/>
            <w:b/>
            <w:bCs/>
            <w:color w:val="000000"/>
            <w:sz w:val="26"/>
            <w:szCs w:val="26"/>
          </w:rPr>
          <w:t xml:space="preserve">화를 위한 확률 기반의 전송 억제 기법에 </w:t>
        </w:r>
      </w:ins>
      <w:del w:id="5" w:author="Kim 0BoO" w:date="2017-12-21T14:26:00Z">
        <w:r w:rsidR="009E52C6" w:rsidDel="00072398">
          <w:rPr>
            <w:rFonts w:ascii="한양신명조" w:eastAsia="한양신명조" w:hint="eastAsia"/>
            <w:b/>
            <w:bCs/>
            <w:color w:val="000000"/>
            <w:sz w:val="26"/>
            <w:szCs w:val="26"/>
          </w:rPr>
          <w:delText xml:space="preserve"> </w:delText>
        </w:r>
      </w:del>
      <w:r w:rsidR="005D6878" w:rsidRPr="005D6878">
        <w:rPr>
          <w:rFonts w:ascii="한양신명조" w:eastAsia="한양신명조" w:hint="eastAsia"/>
          <w:b/>
          <w:bCs/>
          <w:color w:val="000000"/>
          <w:sz w:val="26"/>
          <w:szCs w:val="26"/>
        </w:rPr>
        <w:t>관한 연구</w:t>
      </w:r>
    </w:p>
    <w:p w:rsidR="005D6878" w:rsidRPr="005D6878" w:rsidRDefault="00A96F2C" w:rsidP="005D6878">
      <w:pPr>
        <w:pStyle w:val="a8"/>
        <w:spacing w:before="152" w:beforeAutospacing="0" w:after="0" w:afterAutospacing="0"/>
        <w:jc w:val="center"/>
        <w:rPr>
          <w:rFonts w:ascii="한양신명조" w:eastAsia="한양신명조"/>
          <w:color w:val="000000"/>
          <w:sz w:val="22"/>
          <w:szCs w:val="22"/>
        </w:rPr>
      </w:pPr>
      <w:r>
        <w:rPr>
          <w:rFonts w:ascii="한양신명조" w:eastAsia="한양신명조" w:hint="eastAsia"/>
          <w:color w:val="000000"/>
          <w:sz w:val="22"/>
          <w:szCs w:val="22"/>
        </w:rPr>
        <w:t>최한나</w:t>
      </w:r>
    </w:p>
    <w:p w:rsidR="00A96F2C" w:rsidRDefault="00A96F2C" w:rsidP="005D6878">
      <w:pPr>
        <w:pStyle w:val="a8"/>
        <w:spacing w:before="0" w:beforeAutospacing="0" w:after="152" w:afterAutospacing="0"/>
        <w:jc w:val="center"/>
        <w:rPr>
          <w:rFonts w:ascii="한양신명조" w:eastAsia="한양신명조"/>
          <w:color w:val="000000"/>
          <w:sz w:val="22"/>
          <w:szCs w:val="22"/>
        </w:rPr>
      </w:pPr>
      <w:r>
        <w:rPr>
          <w:rFonts w:ascii="한양신명조" w:eastAsia="한양신명조" w:hint="eastAsia"/>
          <w:color w:val="000000"/>
          <w:sz w:val="22"/>
          <w:szCs w:val="22"/>
        </w:rPr>
        <w:t>동국대학교</w:t>
      </w:r>
    </w:p>
    <w:p w:rsidR="005D6878" w:rsidRDefault="00A96F2C" w:rsidP="005D6878">
      <w:pPr>
        <w:pStyle w:val="a8"/>
        <w:spacing w:before="0" w:beforeAutospacing="0" w:after="152" w:afterAutospacing="0"/>
        <w:jc w:val="center"/>
        <w:rPr>
          <w:rFonts w:ascii="한양신명조" w:eastAsia="한양신명조"/>
          <w:color w:val="000000"/>
          <w:sz w:val="28"/>
          <w:szCs w:val="28"/>
        </w:rPr>
      </w:pPr>
      <w:r>
        <w:rPr>
          <w:rFonts w:ascii="한양신명조" w:eastAsia="한양신명조"/>
          <w:color w:val="000000"/>
          <w:sz w:val="22"/>
          <w:szCs w:val="22"/>
        </w:rPr>
        <w:t>g</w:t>
      </w:r>
      <w:r>
        <w:rPr>
          <w:rFonts w:ascii="한양신명조" w:eastAsia="한양신명조" w:hint="eastAsia"/>
          <w:color w:val="000000"/>
          <w:sz w:val="22"/>
          <w:szCs w:val="22"/>
        </w:rPr>
        <w:t>kssk9</w:t>
      </w:r>
      <w:r>
        <w:rPr>
          <w:rFonts w:ascii="한양신명조" w:eastAsia="한양신명조"/>
          <w:color w:val="000000"/>
          <w:sz w:val="22"/>
          <w:szCs w:val="22"/>
        </w:rPr>
        <w:t>25@hanmail.net</w:t>
      </w:r>
    </w:p>
    <w:p w:rsidR="00C750A8" w:rsidRDefault="00C750A8" w:rsidP="005D6878">
      <w:pPr>
        <w:pStyle w:val="a8"/>
        <w:spacing w:before="0" w:beforeAutospacing="0" w:after="0" w:afterAutospacing="0"/>
        <w:jc w:val="center"/>
        <w:rPr>
          <w:rFonts w:ascii="한양신명조" w:eastAsia="한양신명조"/>
          <w:b/>
          <w:bCs/>
          <w:color w:val="000000"/>
          <w:sz w:val="26"/>
          <w:szCs w:val="26"/>
        </w:rPr>
      </w:pPr>
    </w:p>
    <w:p w:rsidR="005D6878" w:rsidRDefault="005D6878" w:rsidP="00820D72">
      <w:pPr>
        <w:pStyle w:val="a8"/>
        <w:spacing w:before="0" w:beforeAutospacing="0" w:after="0" w:afterAutospacing="0"/>
        <w:jc w:val="center"/>
        <w:rPr>
          <w:rFonts w:ascii="한양신명조" w:eastAsia="한양신명조"/>
          <w:color w:val="000000"/>
          <w:sz w:val="33"/>
          <w:szCs w:val="33"/>
        </w:rPr>
      </w:pPr>
      <w:r w:rsidRPr="005D6878">
        <w:rPr>
          <w:rFonts w:ascii="한양신명조" w:eastAsia="한양신명조" w:hint="eastAsia"/>
          <w:b/>
          <w:bCs/>
          <w:color w:val="000000"/>
          <w:sz w:val="26"/>
          <w:szCs w:val="26"/>
        </w:rPr>
        <w:t>A Study on the</w:t>
      </w:r>
      <w:r w:rsidR="00820D72">
        <w:rPr>
          <w:rFonts w:ascii="한양신명조" w:eastAsia="한양신명조" w:hint="eastAsia"/>
          <w:b/>
          <w:bCs/>
          <w:color w:val="000000"/>
          <w:sz w:val="26"/>
          <w:szCs w:val="26"/>
        </w:rPr>
        <w:t xml:space="preserve"> F</w:t>
      </w:r>
      <w:r w:rsidR="00820D72">
        <w:rPr>
          <w:rFonts w:ascii="한양신명조" w:eastAsia="한양신명조"/>
          <w:b/>
          <w:bCs/>
          <w:color w:val="000000"/>
          <w:sz w:val="26"/>
          <w:szCs w:val="26"/>
        </w:rPr>
        <w:t>looding</w:t>
      </w:r>
    </w:p>
    <w:p w:rsidR="005D6878" w:rsidRPr="005D6878" w:rsidRDefault="00A96F2C" w:rsidP="005D6878">
      <w:pPr>
        <w:pStyle w:val="a8"/>
        <w:spacing w:before="284" w:beforeAutospacing="0" w:after="0" w:afterAutospacing="0"/>
        <w:ind w:left="606" w:right="379"/>
        <w:jc w:val="center"/>
        <w:rPr>
          <w:rFonts w:ascii="한양신명조" w:eastAsia="한양신명조"/>
          <w:color w:val="000000"/>
          <w:sz w:val="22"/>
          <w:szCs w:val="22"/>
        </w:rPr>
      </w:pPr>
      <w:r>
        <w:rPr>
          <w:rFonts w:ascii="한양신명조" w:eastAsia="한양신명조"/>
          <w:color w:val="000000"/>
          <w:sz w:val="22"/>
          <w:szCs w:val="22"/>
        </w:rPr>
        <w:t>Choi Hanna</w:t>
      </w:r>
    </w:p>
    <w:p w:rsidR="005D6878" w:rsidRDefault="00A96F2C" w:rsidP="006C36C5">
      <w:pPr>
        <w:pStyle w:val="a8"/>
        <w:spacing w:before="0" w:beforeAutospacing="0" w:after="284" w:afterAutospacing="0"/>
        <w:ind w:left="606" w:right="379"/>
        <w:jc w:val="center"/>
        <w:rPr>
          <w:rFonts w:ascii="한양신명조" w:eastAsia="한양신명조"/>
          <w:color w:val="000000"/>
          <w:sz w:val="22"/>
          <w:szCs w:val="22"/>
        </w:rPr>
      </w:pPr>
      <w:r>
        <w:rPr>
          <w:rFonts w:ascii="한양신명조" w:eastAsia="한양신명조"/>
          <w:color w:val="000000"/>
          <w:sz w:val="22"/>
          <w:szCs w:val="22"/>
        </w:rPr>
        <w:t>Dongguk Univ.</w:t>
      </w:r>
    </w:p>
    <w:p w:rsidR="006C36C5" w:rsidRPr="006C36C5" w:rsidRDefault="006C36C5" w:rsidP="006C36C5">
      <w:pPr>
        <w:pStyle w:val="a8"/>
        <w:spacing w:before="0" w:beforeAutospacing="0" w:after="284" w:afterAutospacing="0" w:line="200" w:lineRule="atLeast"/>
        <w:ind w:left="607" w:right="380"/>
        <w:jc w:val="center"/>
        <w:rPr>
          <w:rFonts w:ascii="한양신명조" w:eastAsia="한양신명조"/>
          <w:color w:val="000000"/>
          <w:sz w:val="22"/>
          <w:szCs w:val="22"/>
        </w:rPr>
      </w:pPr>
    </w:p>
    <w:p w:rsidR="005D6878" w:rsidRPr="005D6878" w:rsidDel="00326238" w:rsidRDefault="005D6878" w:rsidP="005D6878">
      <w:pPr>
        <w:pStyle w:val="a8"/>
        <w:spacing w:before="0" w:beforeAutospacing="0" w:after="0" w:afterAutospacing="0" w:line="398" w:lineRule="atLeast"/>
        <w:jc w:val="center"/>
        <w:rPr>
          <w:del w:id="6" w:author="Kim 0BoO" w:date="2017-12-20T19:02:00Z"/>
          <w:rFonts w:ascii="한양신명조" w:eastAsia="한양신명조"/>
          <w:color w:val="000000"/>
          <w:sz w:val="20"/>
          <w:szCs w:val="20"/>
        </w:rPr>
      </w:pPr>
    </w:p>
    <w:p w:rsidR="005D6878" w:rsidRDefault="005D6878">
      <w:pPr>
        <w:pStyle w:val="a8"/>
        <w:spacing w:before="0" w:beforeAutospacing="0" w:after="95" w:afterAutospacing="0" w:line="360" w:lineRule="atLeast"/>
        <w:jc w:val="both"/>
        <w:rPr>
          <w:rFonts w:ascii="한양신명조" w:eastAsia="한양신명조"/>
          <w:color w:val="000000"/>
          <w:sz w:val="20"/>
          <w:szCs w:val="20"/>
        </w:rPr>
        <w:sectPr w:rsidR="005D6878" w:rsidSect="00C87F7E">
          <w:type w:val="continuous"/>
          <w:pgSz w:w="11909" w:h="16834" w:code="9"/>
          <w:pgMar w:top="851" w:right="851" w:bottom="851" w:left="851" w:header="850" w:footer="561" w:gutter="0"/>
          <w:cols w:space="389"/>
          <w:docGrid w:linePitch="272"/>
        </w:sectPr>
        <w:pPrChange w:id="7" w:author="Kim 0BoO" w:date="2017-12-20T19:02:00Z">
          <w:pPr>
            <w:pStyle w:val="a8"/>
            <w:spacing w:before="0" w:beforeAutospacing="0" w:after="95" w:afterAutospacing="0" w:line="360" w:lineRule="atLeast"/>
            <w:ind w:left="200"/>
            <w:jc w:val="both"/>
          </w:pPr>
        </w:pPrChange>
      </w:pPr>
    </w:p>
    <w:p w:rsidR="005D6878" w:rsidRPr="005D6878" w:rsidRDefault="005D6878" w:rsidP="005D6878">
      <w:pPr>
        <w:pStyle w:val="a8"/>
        <w:spacing w:before="0" w:beforeAutospacing="0" w:after="95" w:afterAutospacing="0" w:line="360" w:lineRule="atLeast"/>
        <w:ind w:left="200"/>
        <w:jc w:val="both"/>
        <w:rPr>
          <w:rFonts w:ascii="한양신명조" w:eastAsia="한양신명조"/>
          <w:color w:val="000000"/>
          <w:sz w:val="18"/>
          <w:szCs w:val="18"/>
        </w:rPr>
      </w:pPr>
      <w:r w:rsidRPr="005D6878">
        <w:rPr>
          <w:rFonts w:ascii="한양신명조" w:eastAsia="한양신명조" w:hint="eastAsia"/>
          <w:b/>
          <w:bCs/>
          <w:color w:val="000000"/>
          <w:sz w:val="18"/>
          <w:szCs w:val="18"/>
        </w:rPr>
        <w:lastRenderedPageBreak/>
        <w:t>Ⅰ. 서 론</w:t>
      </w:r>
      <w:r w:rsidRPr="005D6878"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</w:p>
    <w:p w:rsidR="005D6878" w:rsidDel="00EC7383" w:rsidRDefault="00A96F2C" w:rsidP="005D6878">
      <w:pPr>
        <w:pStyle w:val="a8"/>
        <w:spacing w:before="0" w:beforeAutospacing="0" w:after="0" w:afterAutospacing="0" w:line="360" w:lineRule="atLeast"/>
        <w:jc w:val="both"/>
        <w:rPr>
          <w:del w:id="8" w:author="Kim 0BoO" w:date="2017-12-20T17:24:00Z"/>
          <w:rFonts w:ascii="한양신명조" w:eastAsia="한양신명조"/>
          <w:color w:val="000000"/>
          <w:sz w:val="18"/>
          <w:szCs w:val="18"/>
        </w:rPr>
      </w:pPr>
      <w:del w:id="9" w:author="Kim 0BoO" w:date="2017-12-20T17:24:00Z">
        <w:r w:rsidDel="00EC7383">
          <w:rPr>
            <w:rFonts w:ascii="한양신명조" w:eastAsia="한양신명조" w:hint="eastAsia"/>
            <w:color w:val="000000"/>
            <w:sz w:val="18"/>
            <w:szCs w:val="18"/>
          </w:rPr>
          <w:delText>-flooding 이란 무엇인가</w:delText>
        </w:r>
      </w:del>
    </w:p>
    <w:p w:rsidR="00F139E6" w:rsidRDefault="00F139E6" w:rsidP="005D6878">
      <w:pPr>
        <w:pStyle w:val="a8"/>
        <w:spacing w:before="0" w:beforeAutospacing="0" w:after="0" w:afterAutospacing="0" w:line="360" w:lineRule="atLeast"/>
        <w:jc w:val="both"/>
        <w:rPr>
          <w:ins w:id="10" w:author="Kim 0BoO" w:date="2017-12-20T19:03:00Z"/>
          <w:rFonts w:ascii="한양신명조" w:eastAsia="한양신명조"/>
          <w:color w:val="000000"/>
          <w:sz w:val="18"/>
          <w:szCs w:val="18"/>
        </w:rPr>
      </w:pPr>
      <w:del w:id="11" w:author="Kim 0BoO" w:date="2017-12-20T17:24:00Z">
        <w:r w:rsidDel="00EC7383">
          <w:rPr>
            <w:rFonts w:ascii="한양신명조" w:eastAsia="한양신명조"/>
            <w:color w:val="000000"/>
            <w:sz w:val="18"/>
            <w:szCs w:val="18"/>
          </w:rPr>
          <w:delText xml:space="preserve"> </w:delText>
        </w:r>
      </w:del>
      <w:r>
        <w:rPr>
          <w:rFonts w:ascii="한양신명조" w:eastAsia="한양신명조" w:hint="eastAsia"/>
          <w:color w:val="000000"/>
          <w:sz w:val="18"/>
          <w:szCs w:val="18"/>
        </w:rPr>
        <w:t xml:space="preserve">무선랜에서 </w:t>
      </w:r>
      <w:r>
        <w:rPr>
          <w:rFonts w:ascii="한양신명조" w:eastAsia="한양신명조"/>
          <w:color w:val="000000"/>
          <w:sz w:val="18"/>
          <w:szCs w:val="18"/>
        </w:rPr>
        <w:t>flooding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이란 </w:t>
      </w:r>
      <w:r>
        <w:rPr>
          <w:rFonts w:ascii="한양신명조" w:eastAsia="한양신명조"/>
          <w:color w:val="000000"/>
          <w:sz w:val="18"/>
          <w:szCs w:val="18"/>
        </w:rPr>
        <w:t>broadcasti</w:t>
      </w:r>
      <w:r>
        <w:rPr>
          <w:rFonts w:ascii="한양신명조" w:eastAsia="한양신명조" w:hint="eastAsia"/>
          <w:color w:val="000000"/>
          <w:sz w:val="18"/>
          <w:szCs w:val="18"/>
        </w:rPr>
        <w:t>n</w:t>
      </w:r>
      <w:r>
        <w:rPr>
          <w:rFonts w:ascii="한양신명조" w:eastAsia="한양신명조"/>
          <w:color w:val="000000"/>
          <w:sz w:val="18"/>
          <w:szCs w:val="18"/>
        </w:rPr>
        <w:t>g</w:t>
      </w:r>
      <w:r>
        <w:rPr>
          <w:rFonts w:ascii="한양신명조" w:eastAsia="한양신명조" w:hint="eastAsia"/>
          <w:color w:val="000000"/>
          <w:sz w:val="18"/>
          <w:szCs w:val="18"/>
        </w:rPr>
        <w:t>을 통해 불특정한 다수를 대상으로 트래픽을 확산하는 전송 방법</w:t>
      </w:r>
      <w:del w:id="12" w:author="Kim 0BoO" w:date="2017-12-20T17:24:00Z">
        <w:r w:rsidDel="00EC7383">
          <w:rPr>
            <w:rFonts w:ascii="한양신명조" w:eastAsia="한양신명조" w:hint="eastAsia"/>
            <w:color w:val="000000"/>
            <w:sz w:val="18"/>
            <w:szCs w:val="18"/>
          </w:rPr>
          <w:delText>이다.</w:delText>
        </w:r>
      </w:del>
      <w:ins w:id="13" w:author="Kim 0BoO" w:date="2017-12-20T17:24:00Z">
        <w:r w:rsidR="00EC7383">
          <w:rPr>
            <w:rFonts w:ascii="한양신명조" w:eastAsia="한양신명조" w:hint="eastAsia"/>
            <w:color w:val="000000"/>
            <w:sz w:val="18"/>
            <w:szCs w:val="18"/>
          </w:rPr>
          <w:t xml:space="preserve">으로 </w:t>
        </w:r>
      </w:ins>
      <w:ins w:id="14" w:author="Kim 0BoO" w:date="2017-12-20T17:33:00Z">
        <w:r w:rsidR="00B04A5E">
          <w:rPr>
            <w:rFonts w:ascii="한양신명조" w:eastAsia="한양신명조" w:hint="eastAsia"/>
            <w:color w:val="000000"/>
            <w:sz w:val="18"/>
            <w:szCs w:val="18"/>
          </w:rPr>
          <w:t xml:space="preserve">이하의 </w:t>
        </w:r>
      </w:ins>
      <w:ins w:id="15" w:author="Kim 0BoO" w:date="2017-12-20T19:02:00Z">
        <w:r w:rsidR="00D12B68">
          <w:rPr>
            <w:rFonts w:ascii="한양신명조" w:eastAsia="한양신명조"/>
            <w:color w:val="000000"/>
            <w:sz w:val="18"/>
            <w:szCs w:val="18"/>
          </w:rPr>
          <w:t>f</w:t>
        </w:r>
      </w:ins>
      <w:ins w:id="16" w:author="Kim 0BoO" w:date="2017-12-20T17:33:00Z">
        <w:r w:rsidR="00B04A5E">
          <w:rPr>
            <w:rFonts w:ascii="한양신명조" w:eastAsia="한양신명조"/>
            <w:color w:val="000000"/>
            <w:sz w:val="18"/>
            <w:szCs w:val="18"/>
          </w:rPr>
          <w:t>ig.1~2</w:t>
        </w:r>
        <w:r w:rsidR="00B04A5E">
          <w:rPr>
            <w:rFonts w:ascii="한양신명조" w:eastAsia="한양신명조" w:hint="eastAsia"/>
            <w:color w:val="000000"/>
            <w:sz w:val="18"/>
            <w:szCs w:val="18"/>
          </w:rPr>
          <w:t>와</w:t>
        </w:r>
      </w:ins>
      <w:ins w:id="17" w:author="Kim 0BoO" w:date="2017-12-20T17:29:00Z">
        <w:r w:rsidR="00E20D07">
          <w:rPr>
            <w:rFonts w:ascii="한양신명조" w:eastAsia="한양신명조" w:hint="eastAsia"/>
            <w:color w:val="000000"/>
            <w:sz w:val="18"/>
            <w:szCs w:val="18"/>
          </w:rPr>
          <w:t xml:space="preserve"> 같은 서비스 시나</w:t>
        </w:r>
      </w:ins>
      <w:ins w:id="18" w:author="Kim 0BoO" w:date="2017-12-20T17:30:00Z">
        <w:r w:rsidR="00E20D07">
          <w:rPr>
            <w:rFonts w:ascii="한양신명조" w:eastAsia="한양신명조" w:hint="eastAsia"/>
            <w:color w:val="000000"/>
            <w:sz w:val="18"/>
            <w:szCs w:val="18"/>
          </w:rPr>
          <w:t>리오에 적용하는 것을 고려할 수 있다.</w:t>
        </w:r>
      </w:ins>
    </w:p>
    <w:p w:rsidR="00E91E5E" w:rsidRDefault="00E91E5E" w:rsidP="005D6878">
      <w:pPr>
        <w:pStyle w:val="a8"/>
        <w:spacing w:before="0" w:beforeAutospacing="0" w:after="0" w:afterAutospacing="0" w:line="360" w:lineRule="atLeast"/>
        <w:jc w:val="both"/>
        <w:rPr>
          <w:rFonts w:ascii="한양신명조" w:eastAsia="한양신명조"/>
          <w:color w:val="000000"/>
          <w:sz w:val="18"/>
          <w:szCs w:val="18"/>
        </w:rPr>
      </w:pPr>
    </w:p>
    <w:p w:rsidR="00A96F2C" w:rsidDel="00AF27A9" w:rsidRDefault="00A96F2C" w:rsidP="005D6878">
      <w:pPr>
        <w:pStyle w:val="a8"/>
        <w:spacing w:before="0" w:beforeAutospacing="0" w:after="0" w:afterAutospacing="0" w:line="360" w:lineRule="atLeast"/>
        <w:jc w:val="both"/>
        <w:rPr>
          <w:del w:id="19" w:author="Kim 0BoO" w:date="2017-12-20T17:30:00Z"/>
          <w:rFonts w:ascii="한양신명조" w:eastAsia="한양신명조"/>
          <w:color w:val="000000"/>
          <w:sz w:val="18"/>
          <w:szCs w:val="18"/>
        </w:rPr>
      </w:pPr>
      <w:del w:id="20" w:author="Kim 0BoO" w:date="2017-12-20T17:30:00Z">
        <w:r w:rsidDel="00AF27A9">
          <w:rPr>
            <w:rFonts w:ascii="한양신명조" w:eastAsia="한양신명조" w:hint="eastAsia"/>
            <w:color w:val="000000"/>
            <w:sz w:val="18"/>
            <w:szCs w:val="18"/>
          </w:rPr>
          <w:delText>-flooding이 왜 필요한가</w:delText>
        </w:r>
      </w:del>
    </w:p>
    <w:p w:rsidR="001E07B3" w:rsidDel="00AF27A9" w:rsidRDefault="00820D72" w:rsidP="005D6878">
      <w:pPr>
        <w:pStyle w:val="a8"/>
        <w:spacing w:before="0" w:beforeAutospacing="0" w:after="0" w:afterAutospacing="0" w:line="360" w:lineRule="atLeast"/>
        <w:jc w:val="both"/>
        <w:rPr>
          <w:del w:id="21" w:author="Kim 0BoO" w:date="2017-12-20T17:30:00Z"/>
          <w:rFonts w:ascii="한양신명조" w:eastAsia="한양신명조"/>
          <w:color w:val="000000"/>
          <w:sz w:val="18"/>
          <w:szCs w:val="18"/>
        </w:rPr>
      </w:pPr>
      <w:del w:id="22" w:author="Kim 0BoO" w:date="2017-12-20T17:30:00Z">
        <w:r w:rsidDel="00AF27A9">
          <w:rPr>
            <w:rFonts w:ascii="한양신명조" w:eastAsia="한양신명조" w:hint="eastAsia"/>
            <w:color w:val="000000"/>
            <w:sz w:val="18"/>
            <w:szCs w:val="18"/>
          </w:rPr>
          <w:delText>시나리오1</w:delText>
        </w:r>
        <w:r w:rsidDel="00AF27A9">
          <w:rPr>
            <w:rFonts w:ascii="한양신명조" w:eastAsia="한양신명조"/>
            <w:color w:val="000000"/>
            <w:sz w:val="18"/>
            <w:szCs w:val="18"/>
          </w:rPr>
          <w:delText>.</w:delText>
        </w:r>
      </w:del>
    </w:p>
    <w:p w:rsidR="00820D72" w:rsidRDefault="00CE330C" w:rsidP="005D6878">
      <w:pPr>
        <w:pStyle w:val="a8"/>
        <w:spacing w:before="0" w:beforeAutospacing="0" w:after="0" w:afterAutospacing="0" w:line="360" w:lineRule="atLeast"/>
        <w:jc w:val="both"/>
        <w:rPr>
          <w:rFonts w:ascii="한양신명조" w:eastAsia="한양신명조"/>
          <w:color w:val="000000"/>
          <w:sz w:val="18"/>
          <w:szCs w:val="18"/>
        </w:rPr>
      </w:pPr>
      <w:ins w:id="23" w:author="Kim 0BoO" w:date="2017-12-20T17:3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2096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2484120</wp:posOffset>
                  </wp:positionV>
                  <wp:extent cx="3009900" cy="399415"/>
                  <wp:effectExtent l="0" t="0" r="0" b="0"/>
                  <wp:wrapNone/>
                  <wp:docPr id="699" name="Text Box 6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09900" cy="399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27A9" w:rsidRPr="00AA38F5" w:rsidRDefault="00AF27A9">
                              <w:pPr>
                                <w:pStyle w:val="ab"/>
                                <w:jc w:val="left"/>
                                <w:rPr>
                                  <w:ins w:id="24" w:author="Kim 0BoO" w:date="2017-12-20T17:30:00Z"/>
                                  <w:rFonts w:ascii="한양신명조" w:eastAsia="한양신명조"/>
                                  <w:color w:val="000000"/>
                                  <w:sz w:val="18"/>
                                  <w:szCs w:val="18"/>
                                  <w:rPrChange w:id="25" w:author="Kim 0BoO" w:date="2017-12-20T17:41:00Z">
                                    <w:rPr>
                                      <w:ins w:id="26" w:author="Kim 0BoO" w:date="2017-12-20T17:30:00Z"/>
                                      <w:rFonts w:ascii="한양신명조" w:eastAsia="한양신명조"/>
                                      <w:color w:val="000000"/>
                                      <w:sz w:val="18"/>
                                      <w:szCs w:val="18"/>
                                    </w:rPr>
                                  </w:rPrChange>
                                </w:rPr>
                                <w:pPrChange w:id="27" w:author="Kim 0BoO" w:date="2017-12-20T17:33:00Z">
                                  <w:pPr>
                                    <w:pStyle w:val="a8"/>
                                    <w:spacing w:line="360" w:lineRule="atLeast"/>
                                    <w:ind w:left="200"/>
                                    <w:jc w:val="both"/>
                                  </w:pPr>
                                </w:pPrChange>
                              </w:pPr>
                              <w:ins w:id="28" w:author="Kim 0BoO" w:date="2017-12-20T17:30:00Z">
                                <w:r w:rsidRPr="00B04A5E">
                                  <w:t xml:space="preserve">Figure </w:t>
                                </w:r>
                                <w:r w:rsidRPr="00B04A5E">
                                  <w:rPr>
                                    <w:rPrChange w:id="29" w:author="Kim 0BoO" w:date="2017-12-20T17:33:00Z">
                                      <w:rPr>
                                        <w:b/>
                                        <w:bCs/>
                                      </w:rPr>
                                    </w:rPrChange>
                                  </w:rPr>
                                  <w:fldChar w:fldCharType="begin"/>
                                </w:r>
                                <w:r w:rsidRPr="00B04A5E">
                                  <w:rPr>
                                    <w:rPrChange w:id="30" w:author="Kim 0BoO" w:date="2017-12-20T17:33:00Z">
                                      <w:rPr>
                                        <w:b/>
                                        <w:bCs/>
                                      </w:rPr>
                                    </w:rPrChange>
                                  </w:rPr>
                                  <w:instrText xml:space="preserve"> SEQ Figure \* ARABIC </w:instrText>
                                </w:r>
                              </w:ins>
                              <w:r w:rsidRPr="00B04A5E">
                                <w:rPr>
                                  <w:rPrChange w:id="31" w:author="Kim 0BoO" w:date="2017-12-20T17:33:00Z">
                                    <w:rPr>
                                      <w:b/>
                                      <w:bCs/>
                                    </w:rPr>
                                  </w:rPrChange>
                                </w:rPr>
                                <w:fldChar w:fldCharType="separate"/>
                              </w:r>
                              <w:ins w:id="32" w:author="Kim 0BoO" w:date="2017-12-20T20:42:00Z">
                                <w:r w:rsidR="00B95673">
                                  <w:rPr>
                                    <w:noProof/>
                                  </w:rPr>
                                  <w:t>1</w:t>
                                </w:r>
                              </w:ins>
                              <w:ins w:id="33" w:author="Kim 0BoO" w:date="2017-12-20T17:30:00Z">
                                <w:r w:rsidRPr="00B04A5E">
                                  <w:rPr>
                                    <w:rPrChange w:id="34" w:author="Kim 0BoO" w:date="2017-12-20T17:33:00Z">
                                      <w:rPr>
                                        <w:b/>
                                        <w:bCs/>
                                      </w:rPr>
                                    </w:rPrChange>
                                  </w:rPr>
                                  <w:fldChar w:fldCharType="end"/>
                                </w:r>
                              </w:ins>
                              <w:ins w:id="35" w:author="Kim 0BoO" w:date="2017-12-20T17:31:00Z">
                                <w:r w:rsidRPr="00B04A5E">
                                  <w:rPr>
                                    <w:rPrChange w:id="36" w:author="Kim 0BoO" w:date="2017-12-20T17:33:00Z">
                                      <w:rPr>
                                        <w:rFonts w:ascii="한양신명조" w:eastAsia="한양신명조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37" w:author="Kim 0BoO" w:date="2017-12-20T17:30:00Z">
                                <w:r w:rsidRPr="00B04A5E">
                                  <w:rPr>
                                    <w:rPrChange w:id="38" w:author="Kim 0BoO" w:date="2017-12-20T17:33:00Z">
                                      <w:rPr>
                                        <w:b/>
                                        <w:bCs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r w:rsidRPr="00AA38F5">
                                  <w:rPr>
                                    <w:rFonts w:ascii="한양신명조" w:eastAsia="한양신명조" w:hint="eastAsia"/>
                                    <w:color w:val="000000"/>
                                    <w:sz w:val="18"/>
                                    <w:szCs w:val="18"/>
                                    <w:rPrChange w:id="39" w:author="Kim 0BoO" w:date="2017-12-20T17:41:00Z">
                                      <w:rPr>
                                        <w:rFonts w:ascii="한양신명조" w:eastAsia="한양신명조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응급환자</w:t>
                                </w:r>
                                <w:r w:rsidRPr="00AA38F5">
                                  <w:rPr>
                                    <w:rFonts w:ascii="한양신명조" w:eastAsia="한양신명조"/>
                                    <w:color w:val="000000"/>
                                    <w:sz w:val="18"/>
                                    <w:szCs w:val="18"/>
                                    <w:rPrChange w:id="40" w:author="Kim 0BoO" w:date="2017-12-20T17:41:00Z">
                                      <w:rPr>
                                        <w:rFonts w:ascii="한양신명조" w:eastAsia="한양신명조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r w:rsidRPr="00AA38F5">
                                  <w:rPr>
                                    <w:rFonts w:ascii="한양신명조" w:eastAsia="한양신명조" w:hint="eastAsia"/>
                                    <w:color w:val="000000"/>
                                    <w:sz w:val="18"/>
                                    <w:szCs w:val="18"/>
                                    <w:rPrChange w:id="41" w:author="Kim 0BoO" w:date="2017-12-20T17:41:00Z">
                                      <w:rPr>
                                        <w:rFonts w:ascii="한양신명조" w:eastAsia="한양신명조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발생시</w:t>
                                </w:r>
                                <w:r w:rsidRPr="00AA38F5">
                                  <w:rPr>
                                    <w:rFonts w:ascii="한양신명조" w:eastAsia="한양신명조"/>
                                    <w:color w:val="000000"/>
                                    <w:sz w:val="18"/>
                                    <w:szCs w:val="18"/>
                                    <w:rPrChange w:id="42" w:author="Kim 0BoO" w:date="2017-12-20T17:41:00Z">
                                      <w:rPr>
                                        <w:rFonts w:ascii="한양신명조" w:eastAsia="한양신명조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r w:rsidRPr="00AA38F5">
                                  <w:rPr>
                                    <w:rFonts w:ascii="한양신명조" w:eastAsia="한양신명조" w:hint="eastAsia"/>
                                    <w:color w:val="000000"/>
                                    <w:sz w:val="18"/>
                                    <w:szCs w:val="18"/>
                                    <w:rPrChange w:id="43" w:author="Kim 0BoO" w:date="2017-12-20T17:41:00Z">
                                      <w:rPr>
                                        <w:rFonts w:ascii="한양신명조" w:eastAsia="한양신명조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주변</w:t>
                                </w:r>
                                <w:r w:rsidRPr="00AA38F5">
                                  <w:rPr>
                                    <w:rFonts w:ascii="한양신명조" w:eastAsia="한양신명조"/>
                                    <w:color w:val="000000"/>
                                    <w:sz w:val="18"/>
                                    <w:szCs w:val="18"/>
                                    <w:rPrChange w:id="44" w:author="Kim 0BoO" w:date="2017-12-20T17:41:00Z">
                                      <w:rPr>
                                        <w:rFonts w:ascii="한양신명조" w:eastAsia="한양신명조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r w:rsidRPr="00AA38F5">
                                  <w:rPr>
                                    <w:rFonts w:ascii="한양신명조" w:eastAsia="한양신명조" w:hint="eastAsia"/>
                                    <w:color w:val="000000"/>
                                    <w:sz w:val="18"/>
                                    <w:szCs w:val="18"/>
                                    <w:rPrChange w:id="45" w:author="Kim 0BoO" w:date="2017-12-20T17:41:00Z">
                                      <w:rPr>
                                        <w:rFonts w:ascii="한양신명조" w:eastAsia="한양신명조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상황을</w:t>
                                </w:r>
                                <w:r w:rsidRPr="00AA38F5">
                                  <w:rPr>
                                    <w:rFonts w:ascii="한양신명조" w:eastAsia="한양신명조"/>
                                    <w:color w:val="000000"/>
                                    <w:sz w:val="18"/>
                                    <w:szCs w:val="18"/>
                                    <w:rPrChange w:id="46" w:author="Kim 0BoO" w:date="2017-12-20T17:41:00Z">
                                      <w:rPr>
                                        <w:rFonts w:ascii="한양신명조" w:eastAsia="한양신명조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r w:rsidRPr="00AA38F5">
                                  <w:rPr>
                                    <w:rFonts w:ascii="한양신명조" w:eastAsia="한양신명조" w:hint="eastAsia"/>
                                    <w:color w:val="000000"/>
                                    <w:sz w:val="18"/>
                                    <w:szCs w:val="18"/>
                                    <w:rPrChange w:id="47" w:author="Kim 0BoO" w:date="2017-12-20T17:41:00Z">
                                      <w:rPr>
                                        <w:rFonts w:ascii="한양신명조" w:eastAsia="한양신명조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알려</w:t>
                                </w:r>
                                <w:r w:rsidRPr="00AA38F5">
                                  <w:rPr>
                                    <w:rFonts w:ascii="한양신명조" w:eastAsia="한양신명조"/>
                                    <w:color w:val="000000"/>
                                    <w:sz w:val="18"/>
                                    <w:szCs w:val="18"/>
                                    <w:rPrChange w:id="48" w:author="Kim 0BoO" w:date="2017-12-20T17:41:00Z">
                                      <w:rPr>
                                        <w:rFonts w:ascii="한양신명조" w:eastAsia="한양신명조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r w:rsidRPr="00AA38F5">
                                  <w:rPr>
                                    <w:rFonts w:ascii="한양신명조" w:eastAsia="한양신명조" w:hint="eastAsia"/>
                                    <w:color w:val="000000"/>
                                    <w:sz w:val="18"/>
                                    <w:szCs w:val="18"/>
                                    <w:rPrChange w:id="49" w:author="Kim 0BoO" w:date="2017-12-20T17:41:00Z">
                                      <w:rPr>
                                        <w:rFonts w:ascii="한양신명조" w:eastAsia="한양신명조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빠른</w:t>
                                </w:r>
                                <w:r w:rsidRPr="00AA38F5">
                                  <w:rPr>
                                    <w:rFonts w:ascii="한양신명조" w:eastAsia="한양신명조"/>
                                    <w:color w:val="000000"/>
                                    <w:sz w:val="18"/>
                                    <w:szCs w:val="18"/>
                                    <w:rPrChange w:id="50" w:author="Kim 0BoO" w:date="2017-12-20T17:41:00Z">
                                      <w:rPr>
                                        <w:rFonts w:ascii="한양신명조" w:eastAsia="한양신명조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r w:rsidRPr="00AA38F5">
                                  <w:rPr>
                                    <w:rFonts w:ascii="한양신명조" w:eastAsia="한양신명조" w:hint="eastAsia"/>
                                    <w:color w:val="000000"/>
                                    <w:sz w:val="18"/>
                                    <w:szCs w:val="18"/>
                                    <w:rPrChange w:id="51" w:author="Kim 0BoO" w:date="2017-12-20T17:41:00Z">
                                      <w:rPr>
                                        <w:rFonts w:ascii="한양신명조" w:eastAsia="한양신명조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응급처치를</w:t>
                                </w:r>
                                <w:r w:rsidRPr="00AA38F5">
                                  <w:rPr>
                                    <w:rFonts w:ascii="한양신명조" w:eastAsia="한양신명조"/>
                                    <w:color w:val="000000"/>
                                    <w:sz w:val="18"/>
                                    <w:szCs w:val="18"/>
                                    <w:rPrChange w:id="52" w:author="Kim 0BoO" w:date="2017-12-20T17:41:00Z">
                                      <w:rPr>
                                        <w:rFonts w:ascii="한양신명조" w:eastAsia="한양신명조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r w:rsidRPr="00AA38F5">
                                  <w:rPr>
                                    <w:rFonts w:ascii="한양신명조" w:eastAsia="한양신명조" w:hint="eastAsia"/>
                                    <w:color w:val="000000"/>
                                    <w:sz w:val="18"/>
                                    <w:szCs w:val="18"/>
                                    <w:rPrChange w:id="53" w:author="Kim 0BoO" w:date="2017-12-20T17:41:00Z">
                                      <w:rPr>
                                        <w:rFonts w:ascii="한양신명조" w:eastAsia="한양신명조" w:hint="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유도함</w:t>
                                </w:r>
                                <w:r w:rsidRPr="00AA38F5">
                                  <w:rPr>
                                    <w:rFonts w:ascii="한양신명조" w:eastAsia="한양신명조"/>
                                    <w:color w:val="000000"/>
                                    <w:sz w:val="18"/>
                                    <w:szCs w:val="18"/>
                                    <w:rPrChange w:id="54" w:author="Kim 0BoO" w:date="2017-12-20T17:41:00Z">
                                      <w:rPr>
                                        <w:rFonts w:ascii="한양신명조" w:eastAsia="한양신명조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</w:p>
                            <w:p w:rsidR="00AF27A9" w:rsidRPr="00AF27A9" w:rsidRDefault="00AF27A9">
                              <w:pPr>
                                <w:pStyle w:val="ab"/>
                                <w:rPr>
                                  <w:rFonts w:ascii="한양신명조" w:eastAsia="한양신명조"/>
                                  <w:color w:val="000000"/>
                                  <w:sz w:val="12"/>
                                  <w:szCs w:val="18"/>
                                  <w:rPrChange w:id="55" w:author="Kim 0BoO" w:date="2017-12-20T17:31:00Z">
                                    <w:rPr>
                                      <w:rFonts w:ascii="한양신명조" w:eastAsia="한양신명조"/>
                                      <w:color w:val="000000"/>
                                      <w:sz w:val="18"/>
                                      <w:szCs w:val="18"/>
                                    </w:rPr>
                                  </w:rPrChange>
                                </w:rPr>
                                <w:pPrChange w:id="56" w:author="Kim 0BoO" w:date="2017-12-20T17:30:00Z">
                                  <w:pPr>
                                    <w:pStyle w:val="a8"/>
                                    <w:spacing w:after="0" w:line="360" w:lineRule="atLeast"/>
                                  </w:pPr>
                                </w:pPrChange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33" o:spid="_x0000_s1026" type="#_x0000_t202" style="position:absolute;left:0;text-align:left;margin-left:.2pt;margin-top:195.6pt;width:237pt;height:31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" stroked="f">
                  <v:textbox style="mso-fit-shape-to-text:t" inset="0,0,0,0">
                    <w:txbxContent>
                      <w:p w:rsidR="00AF27A9" w:rsidRPr="00AA38F5" w:rsidRDefault="00AF27A9" w:rsidP="00B04A5E">
                        <w:pPr>
                          <w:pStyle w:val="ab"/>
                          <w:jc w:val="left"/>
                          <w:rPr>
                            <w:ins w:id="38" w:author="Kim 0BoO" w:date="2017-12-20T17:30:00Z"/>
                            <w:rFonts w:ascii="한양신명조" w:eastAsia="한양신명조"/>
                            <w:color w:val="000000"/>
                            <w:sz w:val="18"/>
                            <w:szCs w:val="18"/>
                            <w:rPrChange w:id="39" w:author="Kim 0BoO" w:date="2017-12-20T17:41:00Z">
                              <w:rPr>
                                <w:ins w:id="40" w:author="Kim 0BoO" w:date="2017-12-20T17:30:00Z"/>
                                <w:rFonts w:ascii="한양신명조" w:eastAsia="한양신명조"/>
                                <w:color w:val="000000"/>
                                <w:sz w:val="18"/>
                                <w:szCs w:val="18"/>
                              </w:rPr>
                            </w:rPrChange>
                          </w:rPr>
                          <w:pPrChange w:id="41" w:author="Kim 0BoO" w:date="2017-12-20T17:33:00Z">
                            <w:pPr>
                              <w:pStyle w:val="a8"/>
                              <w:spacing w:line="360" w:lineRule="atLeast"/>
                              <w:ind w:left="200"/>
                              <w:jc w:val="both"/>
                            </w:pPr>
                          </w:pPrChange>
                        </w:pPr>
                        <w:ins w:id="42" w:author="Kim 0BoO" w:date="2017-12-20T17:30:00Z">
                          <w:r w:rsidRPr="00B04A5E">
                            <w:t xml:space="preserve">Figure </w:t>
                          </w:r>
                          <w:r w:rsidRPr="00B04A5E">
                            <w:rPr>
                              <w:rPrChange w:id="43" w:author="Kim 0BoO" w:date="2017-12-20T17:33:00Z">
                                <w:rPr/>
                              </w:rPrChange>
                            </w:rPr>
                            <w:fldChar w:fldCharType="begin"/>
                          </w:r>
                          <w:r w:rsidRPr="00B04A5E">
                            <w:rPr>
                              <w:rPrChange w:id="44" w:author="Kim 0BoO" w:date="2017-12-20T17:33:00Z">
                                <w:rPr/>
                              </w:rPrChange>
                            </w:rPr>
                            <w:instrText xml:space="preserve"> SEQ Figure \* ARABIC </w:instrText>
                          </w:r>
                        </w:ins>
                        <w:r w:rsidRPr="00B04A5E">
                          <w:rPr>
                            <w:rPrChange w:id="45" w:author="Kim 0BoO" w:date="2017-12-20T17:33:00Z">
                              <w:rPr/>
                            </w:rPrChange>
                          </w:rPr>
                          <w:fldChar w:fldCharType="separate"/>
                        </w:r>
                        <w:ins w:id="46" w:author="Kim 0BoO" w:date="2017-12-20T20:42:00Z">
                          <w:r w:rsidR="00B95673">
                            <w:rPr>
                              <w:noProof/>
                            </w:rPr>
                            <w:t>1</w:t>
                          </w:r>
                        </w:ins>
                        <w:ins w:id="47" w:author="Kim 0BoO" w:date="2017-12-20T17:30:00Z">
                          <w:r w:rsidRPr="00B04A5E">
                            <w:rPr>
                              <w:rPrChange w:id="48" w:author="Kim 0BoO" w:date="2017-12-20T17:33:00Z">
                                <w:rPr/>
                              </w:rPrChange>
                            </w:rPr>
                            <w:fldChar w:fldCharType="end"/>
                          </w:r>
                        </w:ins>
                        <w:ins w:id="49" w:author="Kim 0BoO" w:date="2017-12-20T17:31:00Z">
                          <w:r w:rsidRPr="00B04A5E">
                            <w:rPr>
                              <w:rPrChange w:id="50" w:author="Kim 0BoO" w:date="2017-12-20T17:33:00Z">
                                <w:rPr>
                                  <w:rFonts w:ascii="한양신명조" w:eastAsia="한양신명조"/>
                                  <w:color w:val="000000"/>
                                  <w:sz w:val="18"/>
                                  <w:szCs w:val="18"/>
                                </w:rPr>
                              </w:rPrChange>
                            </w:rPr>
                            <w:t>.</w:t>
                          </w:r>
                        </w:ins>
                        <w:ins w:id="51" w:author="Kim 0BoO" w:date="2017-12-20T17:30:00Z">
                          <w:r w:rsidRPr="00B04A5E">
                            <w:rPr>
                              <w:rPrChange w:id="52" w:author="Kim 0BoO" w:date="2017-12-20T17:33:00Z">
                                <w:rPr/>
                              </w:rPrChange>
                            </w:rPr>
                            <w:t xml:space="preserve"> </w:t>
                          </w:r>
                          <w:r w:rsidRPr="00AA38F5">
                            <w:rPr>
                              <w:rFonts w:ascii="한양신명조" w:eastAsia="한양신명조" w:hint="eastAsia"/>
                              <w:color w:val="000000"/>
                              <w:sz w:val="18"/>
                              <w:szCs w:val="18"/>
                              <w:rPrChange w:id="53" w:author="Kim 0BoO" w:date="2017-12-20T17:41:00Z">
                                <w:rPr>
                                  <w:rFonts w:ascii="한양신명조" w:eastAsia="한양신명조" w:hint="eastAsia"/>
                                  <w:color w:val="000000"/>
                                  <w:sz w:val="18"/>
                                  <w:szCs w:val="18"/>
                                </w:rPr>
                              </w:rPrChange>
                            </w:rPr>
                            <w:t>응급환자 발생시 주변 상황을 알려 빠른 응급처치를 유도함.</w:t>
                          </w:r>
                        </w:ins>
                      </w:p>
                      <w:p w:rsidR="00AF27A9" w:rsidRPr="00AF27A9" w:rsidRDefault="00AF27A9" w:rsidP="00AF27A9">
                        <w:pPr>
                          <w:pStyle w:val="ab"/>
                          <w:rPr>
                            <w:rFonts w:ascii="한양신명조" w:eastAsia="한양신명조" w:hAnsi="굴림" w:cs="굴림"/>
                            <w:color w:val="000000"/>
                            <w:kern w:val="0"/>
                            <w:sz w:val="12"/>
                            <w:szCs w:val="18"/>
                            <w:rPrChange w:id="54" w:author="Kim 0BoO" w:date="2017-12-20T17:31:00Z">
                              <w:rPr>
                                <w:rFonts w:ascii="한양신명조" w:eastAsia="한양신명조"/>
                                <w:color w:val="000000"/>
                                <w:sz w:val="18"/>
                                <w:szCs w:val="18"/>
                              </w:rPr>
                            </w:rPrChange>
                          </w:rPr>
                          <w:pPrChange w:id="55" w:author="Kim 0BoO" w:date="2017-12-20T17:30:00Z">
                            <w:pPr>
                              <w:pStyle w:val="a8"/>
                              <w:spacing w:after="0" w:line="360" w:lineRule="atLeast"/>
                            </w:pPr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Pr="00820D72">
        <w:rPr>
          <w:rFonts w:ascii="한양신명조" w:eastAsia="한양신명조"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40640</wp:posOffset>
                </wp:positionV>
                <wp:extent cx="3009900" cy="2386330"/>
                <wp:effectExtent l="0" t="0" r="0" b="0"/>
                <wp:wrapNone/>
                <wp:docPr id="669" name="그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09900" cy="2386330"/>
                          <a:chOff x="0" y="0"/>
                          <a:chExt cx="4007182" cy="3157480"/>
                        </a:xfrm>
                      </wpg:grpSpPr>
                      <wpg:grpSp>
                        <wpg:cNvPr id="670" name="그룹 2">
                          <a:extLst/>
                        </wpg:cNvPr>
                        <wpg:cNvGrpSpPr/>
                        <wpg:grpSpPr>
                          <a:xfrm>
                            <a:off x="0" y="423223"/>
                            <a:ext cx="4007182" cy="2734257"/>
                            <a:chOff x="0" y="423223"/>
                            <a:chExt cx="4007182" cy="2734257"/>
                          </a:xfrm>
                        </wpg:grpSpPr>
                        <wps:wsp>
                          <wps:cNvPr id="671" name="타원 5">
                            <a:extLst/>
                          </wps:cNvPr>
                          <wps:cNvSpPr/>
                          <wps:spPr>
                            <a:xfrm>
                              <a:off x="0" y="423223"/>
                              <a:ext cx="4007182" cy="135269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50000"/>
                                <a:lumOff val="50000"/>
                                <a:alpha val="29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672" name="그룹 6">
                            <a:extLst/>
                          </wpg:cNvPr>
                          <wpg:cNvGrpSpPr/>
                          <wpg:grpSpPr>
                            <a:xfrm>
                              <a:off x="1108583" y="472663"/>
                              <a:ext cx="346591" cy="424317"/>
                              <a:chOff x="1108582" y="472663"/>
                              <a:chExt cx="704789" cy="838948"/>
                            </a:xfrm>
                            <a:effectLst>
                              <a:outerShdw blurRad="76200" dir="13500000" sy="23000" kx="1200000" algn="br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g:grpSpPr>
                          <wpg:grpSp>
                            <wpg:cNvPr id="130" name="그룹 130">
                              <a:extLst/>
                            </wpg:cNvPr>
                            <wpg:cNvGrpSpPr/>
                            <wpg:grpSpPr>
                              <a:xfrm>
                                <a:off x="1342592" y="472663"/>
                                <a:ext cx="251254" cy="838948"/>
                                <a:chOff x="1342592" y="472663"/>
                                <a:chExt cx="251254" cy="838948"/>
                              </a:xfrm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g:grpSpPr>
                            <wps:wsp>
                              <wps:cNvPr id="133" name="타원 133">
                                <a:extLst/>
                              </wps:cNvPr>
                              <wps:cNvSpPr/>
                              <wps:spPr>
                                <a:xfrm>
                                  <a:off x="1369365" y="472663"/>
                                  <a:ext cx="197708" cy="19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g:grpSp>
                              <wpg:cNvPr id="134" name="그룹 134">
                                <a:extLst/>
                              </wpg:cNvPr>
                              <wpg:cNvGrpSpPr/>
                              <wpg:grpSpPr>
                                <a:xfrm>
                                  <a:off x="1342592" y="702011"/>
                                  <a:ext cx="251254" cy="609600"/>
                                  <a:chOff x="1342592" y="702011"/>
                                  <a:chExt cx="251254" cy="609600"/>
                                </a:xfrm>
                              </wpg:grpSpPr>
                              <wps:wsp>
                                <wps:cNvPr id="135" name="모서리가 둥근 직사각형 135">
                                  <a:extLst/>
                                </wps:cNvPr>
                                <wps:cNvSpPr/>
                                <wps:spPr>
                                  <a:xfrm>
                                    <a:off x="1348771" y="702011"/>
                                    <a:ext cx="238897" cy="337752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shade val="50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s:wsp>
                                <wps:cNvPr id="136" name="모서리가 둥근 직사각형 136">
                                  <a:extLst/>
                                </wps:cNvPr>
                                <wps:cNvSpPr/>
                                <wps:spPr>
                                  <a:xfrm>
                                    <a:off x="1342592" y="702011"/>
                                    <a:ext cx="98854" cy="6096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shade val="50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s:wsp>
                                <wps:cNvPr id="137" name="모서리가 둥근 직사각형 137">
                                  <a:extLst/>
                                </wps:cNvPr>
                                <wps:cNvSpPr/>
                                <wps:spPr>
                                  <a:xfrm>
                                    <a:off x="1494992" y="702011"/>
                                    <a:ext cx="98854" cy="6096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shade val="50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tlCol="0" anchor="ctr"/>
                              </wps:wsp>
                            </wpg:grpSp>
                          </wpg:grpSp>
                          <wps:wsp>
                            <wps:cNvPr id="131" name="자유형 131">
                              <a:extLst/>
                            </wps:cNvPr>
                            <wps:cNvSpPr/>
                            <wps:spPr>
                              <a:xfrm rot="20892111">
                                <a:off x="1108582" y="736412"/>
                                <a:ext cx="288857" cy="268952"/>
                              </a:xfrm>
                              <a:custGeom>
                                <a:avLst/>
                                <a:gdLst>
                                  <a:gd name="connsiteX0" fmla="*/ 906695 w 1014840"/>
                                  <a:gd name="connsiteY0" fmla="*/ 11195 h 683801"/>
                                  <a:gd name="connsiteX1" fmla="*/ 49959 w 1014840"/>
                                  <a:gd name="connsiteY1" fmla="*/ 554892 h 683801"/>
                                  <a:gd name="connsiteX2" fmla="*/ 190003 w 1014840"/>
                                  <a:gd name="connsiteY2" fmla="*/ 661984 h 683801"/>
                                  <a:gd name="connsiteX3" fmla="*/ 923170 w 1014840"/>
                                  <a:gd name="connsiteY3" fmla="*/ 225379 h 683801"/>
                                  <a:gd name="connsiteX4" fmla="*/ 906695 w 1014840"/>
                                  <a:gd name="connsiteY4" fmla="*/ 11195 h 68380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14840" h="683801">
                                    <a:moveTo>
                                      <a:pt x="906695" y="11195"/>
                                    </a:moveTo>
                                    <a:cubicBezTo>
                                      <a:pt x="761160" y="66114"/>
                                      <a:pt x="169408" y="446427"/>
                                      <a:pt x="49959" y="554892"/>
                                    </a:cubicBezTo>
                                    <a:cubicBezTo>
                                      <a:pt x="-69490" y="663357"/>
                                      <a:pt x="44468" y="716903"/>
                                      <a:pt x="190003" y="661984"/>
                                    </a:cubicBezTo>
                                    <a:cubicBezTo>
                                      <a:pt x="335538" y="607065"/>
                                      <a:pt x="802348" y="335217"/>
                                      <a:pt x="923170" y="225379"/>
                                    </a:cubicBezTo>
                                    <a:cubicBezTo>
                                      <a:pt x="1043992" y="115541"/>
                                      <a:pt x="1052230" y="-43724"/>
                                      <a:pt x="906695" y="111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32" name="자유형 132">
                              <a:extLst/>
                            </wps:cNvPr>
                            <wps:cNvSpPr/>
                            <wps:spPr>
                              <a:xfrm rot="5400000">
                                <a:off x="1534466" y="711964"/>
                                <a:ext cx="288857" cy="268952"/>
                              </a:xfrm>
                              <a:custGeom>
                                <a:avLst/>
                                <a:gdLst>
                                  <a:gd name="connsiteX0" fmla="*/ 906695 w 1014840"/>
                                  <a:gd name="connsiteY0" fmla="*/ 11195 h 683801"/>
                                  <a:gd name="connsiteX1" fmla="*/ 49959 w 1014840"/>
                                  <a:gd name="connsiteY1" fmla="*/ 554892 h 683801"/>
                                  <a:gd name="connsiteX2" fmla="*/ 190003 w 1014840"/>
                                  <a:gd name="connsiteY2" fmla="*/ 661984 h 683801"/>
                                  <a:gd name="connsiteX3" fmla="*/ 923170 w 1014840"/>
                                  <a:gd name="connsiteY3" fmla="*/ 225379 h 683801"/>
                                  <a:gd name="connsiteX4" fmla="*/ 906695 w 1014840"/>
                                  <a:gd name="connsiteY4" fmla="*/ 11195 h 68380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14840" h="683801">
                                    <a:moveTo>
                                      <a:pt x="906695" y="11195"/>
                                    </a:moveTo>
                                    <a:cubicBezTo>
                                      <a:pt x="761160" y="66114"/>
                                      <a:pt x="169408" y="446427"/>
                                      <a:pt x="49959" y="554892"/>
                                    </a:cubicBezTo>
                                    <a:cubicBezTo>
                                      <a:pt x="-69490" y="663357"/>
                                      <a:pt x="44468" y="716903"/>
                                      <a:pt x="190003" y="661984"/>
                                    </a:cubicBezTo>
                                    <a:cubicBezTo>
                                      <a:pt x="335538" y="607065"/>
                                      <a:pt x="802348" y="335217"/>
                                      <a:pt x="923170" y="225379"/>
                                    </a:cubicBezTo>
                                    <a:cubicBezTo>
                                      <a:pt x="1043992" y="115541"/>
                                      <a:pt x="1052230" y="-43724"/>
                                      <a:pt x="906695" y="111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673" name="그룹 7">
                            <a:extLst/>
                          </wpg:cNvPr>
                          <wpg:cNvGrpSpPr/>
                          <wpg:grpSpPr>
                            <a:xfrm>
                              <a:off x="537323" y="941800"/>
                              <a:ext cx="346591" cy="424317"/>
                              <a:chOff x="537322" y="941800"/>
                              <a:chExt cx="704789" cy="838948"/>
                            </a:xfrm>
                            <a:effectLst>
                              <a:outerShdw blurRad="76200" dir="13500000" sy="23000" kx="1200000" algn="br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g:grpSpPr>
                          <wpg:grpSp>
                            <wpg:cNvPr id="122" name="그룹 122">
                              <a:extLst/>
                            </wpg:cNvPr>
                            <wpg:cNvGrpSpPr/>
                            <wpg:grpSpPr>
                              <a:xfrm>
                                <a:off x="771332" y="941800"/>
                                <a:ext cx="251254" cy="838948"/>
                                <a:chOff x="771332" y="941800"/>
                                <a:chExt cx="251254" cy="838948"/>
                              </a:xfrm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g:grpSpPr>
                            <wps:wsp>
                              <wps:cNvPr id="125" name="타원 125">
                                <a:extLst/>
                              </wps:cNvPr>
                              <wps:cNvSpPr/>
                              <wps:spPr>
                                <a:xfrm>
                                  <a:off x="798105" y="941800"/>
                                  <a:ext cx="197708" cy="19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g:grpSp>
                              <wpg:cNvPr id="126" name="그룹 126">
                                <a:extLst/>
                              </wpg:cNvPr>
                              <wpg:cNvGrpSpPr/>
                              <wpg:grpSpPr>
                                <a:xfrm>
                                  <a:off x="771332" y="1171148"/>
                                  <a:ext cx="251254" cy="609600"/>
                                  <a:chOff x="771332" y="1171148"/>
                                  <a:chExt cx="251254" cy="609600"/>
                                </a:xfrm>
                              </wpg:grpSpPr>
                              <wps:wsp>
                                <wps:cNvPr id="127" name="모서리가 둥근 직사각형 127">
                                  <a:extLst/>
                                </wps:cNvPr>
                                <wps:cNvSpPr/>
                                <wps:spPr>
                                  <a:xfrm>
                                    <a:off x="777511" y="1171148"/>
                                    <a:ext cx="238897" cy="337752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shade val="50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s:wsp>
                                <wps:cNvPr id="128" name="모서리가 둥근 직사각형 128">
                                  <a:extLst/>
                                </wps:cNvPr>
                                <wps:cNvSpPr/>
                                <wps:spPr>
                                  <a:xfrm>
                                    <a:off x="771332" y="1171148"/>
                                    <a:ext cx="98854" cy="6096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shade val="50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s:wsp>
                                <wps:cNvPr id="129" name="모서리가 둥근 직사각형 129">
                                  <a:extLst/>
                                </wps:cNvPr>
                                <wps:cNvSpPr/>
                                <wps:spPr>
                                  <a:xfrm>
                                    <a:off x="923732" y="1171148"/>
                                    <a:ext cx="98854" cy="6096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shade val="50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tlCol="0" anchor="ctr"/>
                              </wps:wsp>
                            </wpg:grpSp>
                          </wpg:grpSp>
                          <wps:wsp>
                            <wps:cNvPr id="123" name="자유형 123">
                              <a:extLst/>
                            </wps:cNvPr>
                            <wps:cNvSpPr/>
                            <wps:spPr>
                              <a:xfrm rot="20892111">
                                <a:off x="537322" y="1205549"/>
                                <a:ext cx="288857" cy="268952"/>
                              </a:xfrm>
                              <a:custGeom>
                                <a:avLst/>
                                <a:gdLst>
                                  <a:gd name="connsiteX0" fmla="*/ 906695 w 1014840"/>
                                  <a:gd name="connsiteY0" fmla="*/ 11195 h 683801"/>
                                  <a:gd name="connsiteX1" fmla="*/ 49959 w 1014840"/>
                                  <a:gd name="connsiteY1" fmla="*/ 554892 h 683801"/>
                                  <a:gd name="connsiteX2" fmla="*/ 190003 w 1014840"/>
                                  <a:gd name="connsiteY2" fmla="*/ 661984 h 683801"/>
                                  <a:gd name="connsiteX3" fmla="*/ 923170 w 1014840"/>
                                  <a:gd name="connsiteY3" fmla="*/ 225379 h 683801"/>
                                  <a:gd name="connsiteX4" fmla="*/ 906695 w 1014840"/>
                                  <a:gd name="connsiteY4" fmla="*/ 11195 h 68380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14840" h="683801">
                                    <a:moveTo>
                                      <a:pt x="906695" y="11195"/>
                                    </a:moveTo>
                                    <a:cubicBezTo>
                                      <a:pt x="761160" y="66114"/>
                                      <a:pt x="169408" y="446427"/>
                                      <a:pt x="49959" y="554892"/>
                                    </a:cubicBezTo>
                                    <a:cubicBezTo>
                                      <a:pt x="-69490" y="663357"/>
                                      <a:pt x="44468" y="716903"/>
                                      <a:pt x="190003" y="661984"/>
                                    </a:cubicBezTo>
                                    <a:cubicBezTo>
                                      <a:pt x="335538" y="607065"/>
                                      <a:pt x="802348" y="335217"/>
                                      <a:pt x="923170" y="225379"/>
                                    </a:cubicBezTo>
                                    <a:cubicBezTo>
                                      <a:pt x="1043992" y="115541"/>
                                      <a:pt x="1052230" y="-43724"/>
                                      <a:pt x="906695" y="111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24" name="자유형 124">
                              <a:extLst/>
                            </wps:cNvPr>
                            <wps:cNvSpPr/>
                            <wps:spPr>
                              <a:xfrm rot="5400000">
                                <a:off x="963206" y="1181101"/>
                                <a:ext cx="288857" cy="268952"/>
                              </a:xfrm>
                              <a:custGeom>
                                <a:avLst/>
                                <a:gdLst>
                                  <a:gd name="connsiteX0" fmla="*/ 906695 w 1014840"/>
                                  <a:gd name="connsiteY0" fmla="*/ 11195 h 683801"/>
                                  <a:gd name="connsiteX1" fmla="*/ 49959 w 1014840"/>
                                  <a:gd name="connsiteY1" fmla="*/ 554892 h 683801"/>
                                  <a:gd name="connsiteX2" fmla="*/ 190003 w 1014840"/>
                                  <a:gd name="connsiteY2" fmla="*/ 661984 h 683801"/>
                                  <a:gd name="connsiteX3" fmla="*/ 923170 w 1014840"/>
                                  <a:gd name="connsiteY3" fmla="*/ 225379 h 683801"/>
                                  <a:gd name="connsiteX4" fmla="*/ 906695 w 1014840"/>
                                  <a:gd name="connsiteY4" fmla="*/ 11195 h 68380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14840" h="683801">
                                    <a:moveTo>
                                      <a:pt x="906695" y="11195"/>
                                    </a:moveTo>
                                    <a:cubicBezTo>
                                      <a:pt x="761160" y="66114"/>
                                      <a:pt x="169408" y="446427"/>
                                      <a:pt x="49959" y="554892"/>
                                    </a:cubicBezTo>
                                    <a:cubicBezTo>
                                      <a:pt x="-69490" y="663357"/>
                                      <a:pt x="44468" y="716903"/>
                                      <a:pt x="190003" y="661984"/>
                                    </a:cubicBezTo>
                                    <a:cubicBezTo>
                                      <a:pt x="335538" y="607065"/>
                                      <a:pt x="802348" y="335217"/>
                                      <a:pt x="923170" y="225379"/>
                                    </a:cubicBezTo>
                                    <a:cubicBezTo>
                                      <a:pt x="1043992" y="115541"/>
                                      <a:pt x="1052230" y="-43724"/>
                                      <a:pt x="906695" y="111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674" name="그룹 8">
                            <a:extLst/>
                          </wpg:cNvPr>
                          <wpg:cNvGrpSpPr/>
                          <wpg:grpSpPr>
                            <a:xfrm>
                              <a:off x="2336826" y="1153958"/>
                              <a:ext cx="346591" cy="424317"/>
                              <a:chOff x="2336822" y="1153958"/>
                              <a:chExt cx="704789" cy="838948"/>
                            </a:xfrm>
                            <a:effectLst>
                              <a:outerShdw blurRad="76200" dir="13500000" sy="23000" kx="1200000" algn="br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g:grpSpPr>
                          <wpg:grpSp>
                            <wpg:cNvPr id="114" name="그룹 114">
                              <a:extLst/>
                            </wpg:cNvPr>
                            <wpg:cNvGrpSpPr/>
                            <wpg:grpSpPr>
                              <a:xfrm>
                                <a:off x="2570832" y="1153958"/>
                                <a:ext cx="251254" cy="838948"/>
                                <a:chOff x="2570832" y="1153958"/>
                                <a:chExt cx="251254" cy="838948"/>
                              </a:xfrm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g:grpSpPr>
                            <wps:wsp>
                              <wps:cNvPr id="117" name="타원 117">
                                <a:extLst/>
                              </wps:cNvPr>
                              <wps:cNvSpPr/>
                              <wps:spPr>
                                <a:xfrm>
                                  <a:off x="2597605" y="1153958"/>
                                  <a:ext cx="197708" cy="19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g:grpSp>
                              <wpg:cNvPr id="118" name="그룹 118">
                                <a:extLst/>
                              </wpg:cNvPr>
                              <wpg:cNvGrpSpPr/>
                              <wpg:grpSpPr>
                                <a:xfrm>
                                  <a:off x="2570832" y="1383306"/>
                                  <a:ext cx="251254" cy="609600"/>
                                  <a:chOff x="2570832" y="1383306"/>
                                  <a:chExt cx="251254" cy="609600"/>
                                </a:xfrm>
                              </wpg:grpSpPr>
                              <wps:wsp>
                                <wps:cNvPr id="119" name="모서리가 둥근 직사각형 119">
                                  <a:extLst/>
                                </wps:cNvPr>
                                <wps:cNvSpPr/>
                                <wps:spPr>
                                  <a:xfrm>
                                    <a:off x="2577011" y="1383306"/>
                                    <a:ext cx="238897" cy="337752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shade val="50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s:wsp>
                                <wps:cNvPr id="120" name="모서리가 둥근 직사각형 120">
                                  <a:extLst/>
                                </wps:cNvPr>
                                <wps:cNvSpPr/>
                                <wps:spPr>
                                  <a:xfrm>
                                    <a:off x="2570832" y="1383306"/>
                                    <a:ext cx="98854" cy="6096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shade val="50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s:wsp>
                                <wps:cNvPr id="121" name="모서리가 둥근 직사각형 121">
                                  <a:extLst/>
                                </wps:cNvPr>
                                <wps:cNvSpPr/>
                                <wps:spPr>
                                  <a:xfrm>
                                    <a:off x="2723232" y="1383306"/>
                                    <a:ext cx="98854" cy="6096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shade val="50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tlCol="0" anchor="ctr"/>
                              </wps:wsp>
                            </wpg:grpSp>
                          </wpg:grpSp>
                          <wps:wsp>
                            <wps:cNvPr id="115" name="자유형 115">
                              <a:extLst/>
                            </wps:cNvPr>
                            <wps:cNvSpPr/>
                            <wps:spPr>
                              <a:xfrm rot="20892111">
                                <a:off x="2336822" y="1417707"/>
                                <a:ext cx="288857" cy="268952"/>
                              </a:xfrm>
                              <a:custGeom>
                                <a:avLst/>
                                <a:gdLst>
                                  <a:gd name="connsiteX0" fmla="*/ 906695 w 1014840"/>
                                  <a:gd name="connsiteY0" fmla="*/ 11195 h 683801"/>
                                  <a:gd name="connsiteX1" fmla="*/ 49959 w 1014840"/>
                                  <a:gd name="connsiteY1" fmla="*/ 554892 h 683801"/>
                                  <a:gd name="connsiteX2" fmla="*/ 190003 w 1014840"/>
                                  <a:gd name="connsiteY2" fmla="*/ 661984 h 683801"/>
                                  <a:gd name="connsiteX3" fmla="*/ 923170 w 1014840"/>
                                  <a:gd name="connsiteY3" fmla="*/ 225379 h 683801"/>
                                  <a:gd name="connsiteX4" fmla="*/ 906695 w 1014840"/>
                                  <a:gd name="connsiteY4" fmla="*/ 11195 h 68380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14840" h="683801">
                                    <a:moveTo>
                                      <a:pt x="906695" y="11195"/>
                                    </a:moveTo>
                                    <a:cubicBezTo>
                                      <a:pt x="761160" y="66114"/>
                                      <a:pt x="169408" y="446427"/>
                                      <a:pt x="49959" y="554892"/>
                                    </a:cubicBezTo>
                                    <a:cubicBezTo>
                                      <a:pt x="-69490" y="663357"/>
                                      <a:pt x="44468" y="716903"/>
                                      <a:pt x="190003" y="661984"/>
                                    </a:cubicBezTo>
                                    <a:cubicBezTo>
                                      <a:pt x="335538" y="607065"/>
                                      <a:pt x="802348" y="335217"/>
                                      <a:pt x="923170" y="225379"/>
                                    </a:cubicBezTo>
                                    <a:cubicBezTo>
                                      <a:pt x="1043992" y="115541"/>
                                      <a:pt x="1052230" y="-43724"/>
                                      <a:pt x="906695" y="111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16" name="자유형 116">
                              <a:extLst/>
                            </wps:cNvPr>
                            <wps:cNvSpPr/>
                            <wps:spPr>
                              <a:xfrm rot="5400000">
                                <a:off x="2762706" y="1393259"/>
                                <a:ext cx="288857" cy="268952"/>
                              </a:xfrm>
                              <a:custGeom>
                                <a:avLst/>
                                <a:gdLst>
                                  <a:gd name="connsiteX0" fmla="*/ 906695 w 1014840"/>
                                  <a:gd name="connsiteY0" fmla="*/ 11195 h 683801"/>
                                  <a:gd name="connsiteX1" fmla="*/ 49959 w 1014840"/>
                                  <a:gd name="connsiteY1" fmla="*/ 554892 h 683801"/>
                                  <a:gd name="connsiteX2" fmla="*/ 190003 w 1014840"/>
                                  <a:gd name="connsiteY2" fmla="*/ 661984 h 683801"/>
                                  <a:gd name="connsiteX3" fmla="*/ 923170 w 1014840"/>
                                  <a:gd name="connsiteY3" fmla="*/ 225379 h 683801"/>
                                  <a:gd name="connsiteX4" fmla="*/ 906695 w 1014840"/>
                                  <a:gd name="connsiteY4" fmla="*/ 11195 h 68380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14840" h="683801">
                                    <a:moveTo>
                                      <a:pt x="906695" y="11195"/>
                                    </a:moveTo>
                                    <a:cubicBezTo>
                                      <a:pt x="761160" y="66114"/>
                                      <a:pt x="169408" y="446427"/>
                                      <a:pt x="49959" y="554892"/>
                                    </a:cubicBezTo>
                                    <a:cubicBezTo>
                                      <a:pt x="-69490" y="663357"/>
                                      <a:pt x="44468" y="716903"/>
                                      <a:pt x="190003" y="661984"/>
                                    </a:cubicBezTo>
                                    <a:cubicBezTo>
                                      <a:pt x="335538" y="607065"/>
                                      <a:pt x="802348" y="335217"/>
                                      <a:pt x="923170" y="225379"/>
                                    </a:cubicBezTo>
                                    <a:cubicBezTo>
                                      <a:pt x="1043992" y="115541"/>
                                      <a:pt x="1052230" y="-43724"/>
                                      <a:pt x="906695" y="111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675" name="그룹 9">
                            <a:extLst/>
                          </wpg:cNvPr>
                          <wpg:cNvGrpSpPr/>
                          <wpg:grpSpPr>
                            <a:xfrm>
                              <a:off x="1424308" y="629532"/>
                              <a:ext cx="704789" cy="838948"/>
                              <a:chOff x="1424308" y="629532"/>
                              <a:chExt cx="704789" cy="838948"/>
                            </a:xfrm>
                            <a:effectLst>
                              <a:outerShdw blurRad="76200" dir="13500000" sy="23000" kx="1200000" algn="br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g:grpSpPr>
                          <wpg:grpSp>
                            <wpg:cNvPr id="101" name="그룹 101">
                              <a:extLst/>
                            </wpg:cNvPr>
                            <wpg:cNvGrpSpPr/>
                            <wpg:grpSpPr>
                              <a:xfrm>
                                <a:off x="1424308" y="629532"/>
                                <a:ext cx="704789" cy="838948"/>
                                <a:chOff x="1424308" y="629532"/>
                                <a:chExt cx="704789" cy="838948"/>
                              </a:xfrm>
                            </wpg:grpSpPr>
                            <wpg:grpSp>
                              <wpg:cNvPr id="106" name="그룹 106">
                                <a:extLst/>
                              </wpg:cNvPr>
                              <wpg:cNvGrpSpPr/>
                              <wpg:grpSpPr>
                                <a:xfrm>
                                  <a:off x="1658318" y="629532"/>
                                  <a:ext cx="251254" cy="838948"/>
                                  <a:chOff x="1658318" y="629532"/>
                                  <a:chExt cx="251254" cy="838948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09" name="타원 109">
                                  <a:extLst/>
                                </wps:cNvPr>
                                <wps:cNvSpPr/>
                                <wps:spPr>
                                  <a:xfrm>
                                    <a:off x="1685091" y="629532"/>
                                    <a:ext cx="197708" cy="19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shade val="50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g:grpSp>
                                <wpg:cNvPr id="110" name="그룹 110">
                                  <a:extLst/>
                                </wpg:cNvPr>
                                <wpg:cNvGrpSpPr/>
                                <wpg:grpSpPr>
                                  <a:xfrm>
                                    <a:off x="1658318" y="858880"/>
                                    <a:ext cx="251254" cy="609600"/>
                                    <a:chOff x="1658318" y="858880"/>
                                    <a:chExt cx="251254" cy="609600"/>
                                  </a:xfrm>
                                </wpg:grpSpPr>
                                <wps:wsp>
                                  <wps:cNvPr id="111" name="모서리가 둥근 직사각형 111">
                                    <a:extLst/>
                                  </wps:cNvPr>
                                  <wps:cNvSpPr/>
                                  <wps:spPr>
                                    <a:xfrm>
                                      <a:off x="1664497" y="858880"/>
                                      <a:ext cx="238897" cy="337752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ysClr val="windowText" lastClr="000000"/>
                                    </a:solidFill>
                                    <a:ln w="12700" cap="flat" cmpd="sng" algn="ctr">
                                      <a:solidFill>
                                        <a:sysClr val="windowText" lastClr="000000">
                                          <a:shade val="50000"/>
                                        </a:sys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>
                                  <wps:cNvPr id="112" name="모서리가 둥근 직사각형 112">
                                    <a:extLst/>
                                  </wps:cNvPr>
                                  <wps:cNvSpPr/>
                                  <wps:spPr>
                                    <a:xfrm>
                                      <a:off x="1658318" y="858880"/>
                                      <a:ext cx="98854" cy="609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ysClr val="windowText" lastClr="000000"/>
                                    </a:solidFill>
                                    <a:ln w="12700" cap="flat" cmpd="sng" algn="ctr">
                                      <a:solidFill>
                                        <a:sysClr val="windowText" lastClr="000000">
                                          <a:shade val="50000"/>
                                        </a:sys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  <wps:wsp>
                                  <wps:cNvPr id="113" name="모서리가 둥근 직사각형 113">
                                    <a:extLst/>
                                  </wps:cNvPr>
                                  <wps:cNvSpPr/>
                                  <wps:spPr>
                                    <a:xfrm>
                                      <a:off x="1810718" y="858880"/>
                                      <a:ext cx="98854" cy="609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ysClr val="windowText" lastClr="000000"/>
                                    </a:solidFill>
                                    <a:ln w="12700" cap="flat" cmpd="sng" algn="ctr">
                                      <a:solidFill>
                                        <a:sysClr val="windowText" lastClr="000000">
                                          <a:shade val="50000"/>
                                        </a:sys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tlCol="0" anchor="ctr"/>
                                </wps:wsp>
                              </wpg:grpSp>
                            </wpg:grpSp>
                            <wps:wsp>
                              <wps:cNvPr id="107" name="자유형 107">
                                <a:extLst/>
                              </wps:cNvPr>
                              <wps:cNvSpPr/>
                              <wps:spPr>
                                <a:xfrm rot="20892111">
                                  <a:off x="1424308" y="893281"/>
                                  <a:ext cx="288857" cy="268952"/>
                                </a:xfrm>
                                <a:custGeom>
                                  <a:avLst/>
                                  <a:gdLst>
                                    <a:gd name="connsiteX0" fmla="*/ 906695 w 1014840"/>
                                    <a:gd name="connsiteY0" fmla="*/ 11195 h 683801"/>
                                    <a:gd name="connsiteX1" fmla="*/ 49959 w 1014840"/>
                                    <a:gd name="connsiteY1" fmla="*/ 554892 h 683801"/>
                                    <a:gd name="connsiteX2" fmla="*/ 190003 w 1014840"/>
                                    <a:gd name="connsiteY2" fmla="*/ 661984 h 683801"/>
                                    <a:gd name="connsiteX3" fmla="*/ 923170 w 1014840"/>
                                    <a:gd name="connsiteY3" fmla="*/ 225379 h 683801"/>
                                    <a:gd name="connsiteX4" fmla="*/ 906695 w 1014840"/>
                                    <a:gd name="connsiteY4" fmla="*/ 11195 h 68380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014840" h="683801">
                                      <a:moveTo>
                                        <a:pt x="906695" y="11195"/>
                                      </a:moveTo>
                                      <a:cubicBezTo>
                                        <a:pt x="761160" y="66114"/>
                                        <a:pt x="169408" y="446427"/>
                                        <a:pt x="49959" y="554892"/>
                                      </a:cubicBezTo>
                                      <a:cubicBezTo>
                                        <a:pt x="-69490" y="663357"/>
                                        <a:pt x="44468" y="716903"/>
                                        <a:pt x="190003" y="661984"/>
                                      </a:cubicBezTo>
                                      <a:cubicBezTo>
                                        <a:pt x="335538" y="607065"/>
                                        <a:pt x="802348" y="335217"/>
                                        <a:pt x="923170" y="225379"/>
                                      </a:cubicBezTo>
                                      <a:cubicBezTo>
                                        <a:pt x="1043992" y="115541"/>
                                        <a:pt x="1052230" y="-43724"/>
                                        <a:pt x="906695" y="1119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08" name="자유형 108">
                                <a:extLst/>
                              </wps:cNvPr>
                              <wps:cNvSpPr/>
                              <wps:spPr>
                                <a:xfrm rot="5400000">
                                  <a:off x="1850192" y="868833"/>
                                  <a:ext cx="288857" cy="268952"/>
                                </a:xfrm>
                                <a:custGeom>
                                  <a:avLst/>
                                  <a:gdLst>
                                    <a:gd name="connsiteX0" fmla="*/ 906695 w 1014840"/>
                                    <a:gd name="connsiteY0" fmla="*/ 11195 h 683801"/>
                                    <a:gd name="connsiteX1" fmla="*/ 49959 w 1014840"/>
                                    <a:gd name="connsiteY1" fmla="*/ 554892 h 683801"/>
                                    <a:gd name="connsiteX2" fmla="*/ 190003 w 1014840"/>
                                    <a:gd name="connsiteY2" fmla="*/ 661984 h 683801"/>
                                    <a:gd name="connsiteX3" fmla="*/ 923170 w 1014840"/>
                                    <a:gd name="connsiteY3" fmla="*/ 225379 h 683801"/>
                                    <a:gd name="connsiteX4" fmla="*/ 906695 w 1014840"/>
                                    <a:gd name="connsiteY4" fmla="*/ 11195 h 68380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014840" h="683801">
                                      <a:moveTo>
                                        <a:pt x="906695" y="11195"/>
                                      </a:moveTo>
                                      <a:cubicBezTo>
                                        <a:pt x="761160" y="66114"/>
                                        <a:pt x="169408" y="446427"/>
                                        <a:pt x="49959" y="554892"/>
                                      </a:cubicBezTo>
                                      <a:cubicBezTo>
                                        <a:pt x="-69490" y="663357"/>
                                        <a:pt x="44468" y="716903"/>
                                        <a:pt x="190003" y="661984"/>
                                      </a:cubicBezTo>
                                      <a:cubicBezTo>
                                        <a:pt x="335538" y="607065"/>
                                        <a:pt x="802348" y="335217"/>
                                        <a:pt x="923170" y="225379"/>
                                      </a:cubicBezTo>
                                      <a:cubicBezTo>
                                        <a:pt x="1043992" y="115541"/>
                                        <a:pt x="1052230" y="-43724"/>
                                        <a:pt x="906695" y="1119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grpSp>
                          <wps:wsp>
                            <wps:cNvPr id="102" name="곱셈 기호 102">
                              <a:extLst/>
                            </wps:cNvPr>
                            <wps:cNvSpPr/>
                            <wps:spPr>
                              <a:xfrm>
                                <a:off x="1685095" y="671384"/>
                                <a:ext cx="108000" cy="108000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03" name="곱셈 기호 103">
                              <a:extLst/>
                            </wps:cNvPr>
                            <wps:cNvSpPr/>
                            <wps:spPr>
                              <a:xfrm>
                                <a:off x="1775580" y="671384"/>
                                <a:ext cx="108000" cy="108000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04" name="하트 104">
                              <a:extLst/>
                            </wps:cNvPr>
                            <wps:cNvSpPr/>
                            <wps:spPr>
                              <a:xfrm>
                                <a:off x="1707745" y="947846"/>
                                <a:ext cx="160911" cy="131702"/>
                              </a:xfrm>
                              <a:prstGeom prst="hear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05" name="번개 105">
                              <a:extLst/>
                            </wps:cNvPr>
                            <wps:cNvSpPr/>
                            <wps:spPr>
                              <a:xfrm>
                                <a:off x="1755375" y="960617"/>
                                <a:ext cx="72000" cy="144000"/>
                              </a:xfrm>
                              <a:prstGeom prst="lightningBol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676" name="그룹 10">
                            <a:extLst/>
                          </wpg:cNvPr>
                          <wpg:cNvGrpSpPr/>
                          <wpg:grpSpPr>
                            <a:xfrm>
                              <a:off x="1892912" y="611037"/>
                              <a:ext cx="324000" cy="324000"/>
                              <a:chOff x="1892912" y="611037"/>
                              <a:chExt cx="360000" cy="360000"/>
                            </a:xfrm>
                          </wpg:grpSpPr>
                          <wps:wsp>
                            <wps:cNvPr id="98" name="눈물 방울 98">
                              <a:extLst/>
                            </wps:cNvPr>
                            <wps:cNvSpPr/>
                            <wps:spPr>
                              <a:xfrm rot="7961543">
                                <a:off x="1892912" y="611037"/>
                                <a:ext cx="360000" cy="360000"/>
                              </a:xfrm>
                              <a:prstGeom prst="teardrop">
                                <a:avLst>
                                  <a:gd name="adj" fmla="val 131531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99" name="타원 99">
                              <a:extLst/>
                            </wps:cNvPr>
                            <wps:cNvSpPr/>
                            <wps:spPr>
                              <a:xfrm>
                                <a:off x="1946912" y="665168"/>
                                <a:ext cx="252000" cy="25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00" name="덧셈 기호 100">
                              <a:extLst/>
                            </wps:cNvPr>
                            <wps:cNvSpPr/>
                            <wps:spPr>
                              <a:xfrm>
                                <a:off x="1931808" y="640414"/>
                                <a:ext cx="282209" cy="290512"/>
                              </a:xfrm>
                              <a:prstGeom prst="mathPlus">
                                <a:avLst>
                                  <a:gd name="adj1" fmla="val 24082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677" name="그룹 11">
                            <a:extLst/>
                          </wpg:cNvPr>
                          <wpg:cNvGrpSpPr/>
                          <wpg:grpSpPr>
                            <a:xfrm>
                              <a:off x="2582303" y="582946"/>
                              <a:ext cx="346591" cy="424317"/>
                              <a:chOff x="2582299" y="582946"/>
                              <a:chExt cx="704789" cy="838948"/>
                            </a:xfrm>
                            <a:effectLst>
                              <a:outerShdw blurRad="76200" dir="13500000" sy="23000" kx="1200000" algn="br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g:grpSpPr>
                          <wpg:grpSp>
                            <wpg:cNvPr id="90" name="그룹 90">
                              <a:extLst/>
                            </wpg:cNvPr>
                            <wpg:cNvGrpSpPr/>
                            <wpg:grpSpPr>
                              <a:xfrm>
                                <a:off x="2816309" y="582946"/>
                                <a:ext cx="251254" cy="838948"/>
                                <a:chOff x="2816309" y="582946"/>
                                <a:chExt cx="251254" cy="838948"/>
                              </a:xfrm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g:grpSpPr>
                            <wps:wsp>
                              <wps:cNvPr id="93" name="타원 93">
                                <a:extLst/>
                              </wps:cNvPr>
                              <wps:cNvSpPr/>
                              <wps:spPr>
                                <a:xfrm>
                                  <a:off x="2843082" y="582946"/>
                                  <a:ext cx="197708" cy="19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g:grpSp>
                              <wpg:cNvPr id="94" name="그룹 94">
                                <a:extLst/>
                              </wpg:cNvPr>
                              <wpg:cNvGrpSpPr/>
                              <wpg:grpSpPr>
                                <a:xfrm>
                                  <a:off x="2816309" y="812294"/>
                                  <a:ext cx="251254" cy="609600"/>
                                  <a:chOff x="2816309" y="812294"/>
                                  <a:chExt cx="251254" cy="609600"/>
                                </a:xfrm>
                              </wpg:grpSpPr>
                              <wps:wsp>
                                <wps:cNvPr id="95" name="모서리가 둥근 직사각형 95">
                                  <a:extLst/>
                                </wps:cNvPr>
                                <wps:cNvSpPr/>
                                <wps:spPr>
                                  <a:xfrm>
                                    <a:off x="2822488" y="812294"/>
                                    <a:ext cx="238897" cy="337752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shade val="50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s:wsp>
                                <wps:cNvPr id="96" name="모서리가 둥근 직사각형 96">
                                  <a:extLst/>
                                </wps:cNvPr>
                                <wps:cNvSpPr/>
                                <wps:spPr>
                                  <a:xfrm>
                                    <a:off x="2816309" y="812294"/>
                                    <a:ext cx="98854" cy="6096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shade val="50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s:wsp>
                                <wps:cNvPr id="97" name="모서리가 둥근 직사각형 97">
                                  <a:extLst/>
                                </wps:cNvPr>
                                <wps:cNvSpPr/>
                                <wps:spPr>
                                  <a:xfrm>
                                    <a:off x="2968709" y="812294"/>
                                    <a:ext cx="98854" cy="6096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shade val="50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tlCol="0" anchor="ctr"/>
                              </wps:wsp>
                            </wpg:grpSp>
                          </wpg:grpSp>
                          <wps:wsp>
                            <wps:cNvPr id="91" name="자유형 91">
                              <a:extLst/>
                            </wps:cNvPr>
                            <wps:cNvSpPr/>
                            <wps:spPr>
                              <a:xfrm rot="20892111">
                                <a:off x="2582299" y="846695"/>
                                <a:ext cx="288857" cy="268952"/>
                              </a:xfrm>
                              <a:custGeom>
                                <a:avLst/>
                                <a:gdLst>
                                  <a:gd name="connsiteX0" fmla="*/ 906695 w 1014840"/>
                                  <a:gd name="connsiteY0" fmla="*/ 11195 h 683801"/>
                                  <a:gd name="connsiteX1" fmla="*/ 49959 w 1014840"/>
                                  <a:gd name="connsiteY1" fmla="*/ 554892 h 683801"/>
                                  <a:gd name="connsiteX2" fmla="*/ 190003 w 1014840"/>
                                  <a:gd name="connsiteY2" fmla="*/ 661984 h 683801"/>
                                  <a:gd name="connsiteX3" fmla="*/ 923170 w 1014840"/>
                                  <a:gd name="connsiteY3" fmla="*/ 225379 h 683801"/>
                                  <a:gd name="connsiteX4" fmla="*/ 906695 w 1014840"/>
                                  <a:gd name="connsiteY4" fmla="*/ 11195 h 68380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14840" h="683801">
                                    <a:moveTo>
                                      <a:pt x="906695" y="11195"/>
                                    </a:moveTo>
                                    <a:cubicBezTo>
                                      <a:pt x="761160" y="66114"/>
                                      <a:pt x="169408" y="446427"/>
                                      <a:pt x="49959" y="554892"/>
                                    </a:cubicBezTo>
                                    <a:cubicBezTo>
                                      <a:pt x="-69490" y="663357"/>
                                      <a:pt x="44468" y="716903"/>
                                      <a:pt x="190003" y="661984"/>
                                    </a:cubicBezTo>
                                    <a:cubicBezTo>
                                      <a:pt x="335538" y="607065"/>
                                      <a:pt x="802348" y="335217"/>
                                      <a:pt x="923170" y="225379"/>
                                    </a:cubicBezTo>
                                    <a:cubicBezTo>
                                      <a:pt x="1043992" y="115541"/>
                                      <a:pt x="1052230" y="-43724"/>
                                      <a:pt x="906695" y="111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92" name="자유형 92">
                              <a:extLst/>
                            </wps:cNvPr>
                            <wps:cNvSpPr/>
                            <wps:spPr>
                              <a:xfrm rot="5400000">
                                <a:off x="3008183" y="822247"/>
                                <a:ext cx="288857" cy="268952"/>
                              </a:xfrm>
                              <a:custGeom>
                                <a:avLst/>
                                <a:gdLst>
                                  <a:gd name="connsiteX0" fmla="*/ 906695 w 1014840"/>
                                  <a:gd name="connsiteY0" fmla="*/ 11195 h 683801"/>
                                  <a:gd name="connsiteX1" fmla="*/ 49959 w 1014840"/>
                                  <a:gd name="connsiteY1" fmla="*/ 554892 h 683801"/>
                                  <a:gd name="connsiteX2" fmla="*/ 190003 w 1014840"/>
                                  <a:gd name="connsiteY2" fmla="*/ 661984 h 683801"/>
                                  <a:gd name="connsiteX3" fmla="*/ 923170 w 1014840"/>
                                  <a:gd name="connsiteY3" fmla="*/ 225379 h 683801"/>
                                  <a:gd name="connsiteX4" fmla="*/ 906695 w 1014840"/>
                                  <a:gd name="connsiteY4" fmla="*/ 11195 h 68380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14840" h="683801">
                                    <a:moveTo>
                                      <a:pt x="906695" y="11195"/>
                                    </a:moveTo>
                                    <a:cubicBezTo>
                                      <a:pt x="761160" y="66114"/>
                                      <a:pt x="169408" y="446427"/>
                                      <a:pt x="49959" y="554892"/>
                                    </a:cubicBezTo>
                                    <a:cubicBezTo>
                                      <a:pt x="-69490" y="663357"/>
                                      <a:pt x="44468" y="716903"/>
                                      <a:pt x="190003" y="661984"/>
                                    </a:cubicBezTo>
                                    <a:cubicBezTo>
                                      <a:pt x="335538" y="607065"/>
                                      <a:pt x="802348" y="335217"/>
                                      <a:pt x="923170" y="225379"/>
                                    </a:cubicBezTo>
                                    <a:cubicBezTo>
                                      <a:pt x="1043992" y="115541"/>
                                      <a:pt x="1052230" y="-43724"/>
                                      <a:pt x="906695" y="111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678" name="그룹 12">
                            <a:extLst/>
                          </wpg:cNvPr>
                          <wpg:cNvGrpSpPr/>
                          <wpg:grpSpPr>
                            <a:xfrm>
                              <a:off x="3229964" y="847025"/>
                              <a:ext cx="346591" cy="424317"/>
                              <a:chOff x="3229959" y="847025"/>
                              <a:chExt cx="704789" cy="838948"/>
                            </a:xfrm>
                            <a:effectLst>
                              <a:outerShdw blurRad="76200" dir="13500000" sy="23000" kx="1200000" algn="br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g:grpSpPr>
                          <wpg:grpSp>
                            <wpg:cNvPr id="82" name="그룹 82">
                              <a:extLst/>
                            </wpg:cNvPr>
                            <wpg:cNvGrpSpPr/>
                            <wpg:grpSpPr>
                              <a:xfrm>
                                <a:off x="3463969" y="847025"/>
                                <a:ext cx="251254" cy="838948"/>
                                <a:chOff x="3463969" y="847025"/>
                                <a:chExt cx="251254" cy="838948"/>
                              </a:xfrm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g:grpSpPr>
                            <wps:wsp>
                              <wps:cNvPr id="85" name="타원 85">
                                <a:extLst/>
                              </wps:cNvPr>
                              <wps:cNvSpPr/>
                              <wps:spPr>
                                <a:xfrm>
                                  <a:off x="3490742" y="847025"/>
                                  <a:ext cx="197708" cy="19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g:grpSp>
                              <wpg:cNvPr id="86" name="그룹 86">
                                <a:extLst/>
                              </wpg:cNvPr>
                              <wpg:cNvGrpSpPr/>
                              <wpg:grpSpPr>
                                <a:xfrm>
                                  <a:off x="3463969" y="1076373"/>
                                  <a:ext cx="251254" cy="609600"/>
                                  <a:chOff x="3463969" y="1076373"/>
                                  <a:chExt cx="251254" cy="609600"/>
                                </a:xfrm>
                              </wpg:grpSpPr>
                              <wps:wsp>
                                <wps:cNvPr id="87" name="모서리가 둥근 직사각형 87">
                                  <a:extLst/>
                                </wps:cNvPr>
                                <wps:cNvSpPr/>
                                <wps:spPr>
                                  <a:xfrm>
                                    <a:off x="3470148" y="1076373"/>
                                    <a:ext cx="238897" cy="337752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shade val="50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s:wsp>
                                <wps:cNvPr id="88" name="모서리가 둥근 직사각형 88">
                                  <a:extLst/>
                                </wps:cNvPr>
                                <wps:cNvSpPr/>
                                <wps:spPr>
                                  <a:xfrm>
                                    <a:off x="3463969" y="1076373"/>
                                    <a:ext cx="98854" cy="6096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shade val="50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s:wsp>
                                <wps:cNvPr id="89" name="모서리가 둥근 직사각형 89">
                                  <a:extLst/>
                                </wps:cNvPr>
                                <wps:cNvSpPr/>
                                <wps:spPr>
                                  <a:xfrm>
                                    <a:off x="3616369" y="1076373"/>
                                    <a:ext cx="98854" cy="6096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shade val="50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tlCol="0" anchor="ctr"/>
                              </wps:wsp>
                            </wpg:grpSp>
                          </wpg:grpSp>
                          <wps:wsp>
                            <wps:cNvPr id="83" name="자유형 83">
                              <a:extLst/>
                            </wps:cNvPr>
                            <wps:cNvSpPr/>
                            <wps:spPr>
                              <a:xfrm rot="20892111">
                                <a:off x="3229959" y="1110774"/>
                                <a:ext cx="288857" cy="268952"/>
                              </a:xfrm>
                              <a:custGeom>
                                <a:avLst/>
                                <a:gdLst>
                                  <a:gd name="connsiteX0" fmla="*/ 906695 w 1014840"/>
                                  <a:gd name="connsiteY0" fmla="*/ 11195 h 683801"/>
                                  <a:gd name="connsiteX1" fmla="*/ 49959 w 1014840"/>
                                  <a:gd name="connsiteY1" fmla="*/ 554892 h 683801"/>
                                  <a:gd name="connsiteX2" fmla="*/ 190003 w 1014840"/>
                                  <a:gd name="connsiteY2" fmla="*/ 661984 h 683801"/>
                                  <a:gd name="connsiteX3" fmla="*/ 923170 w 1014840"/>
                                  <a:gd name="connsiteY3" fmla="*/ 225379 h 683801"/>
                                  <a:gd name="connsiteX4" fmla="*/ 906695 w 1014840"/>
                                  <a:gd name="connsiteY4" fmla="*/ 11195 h 68380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14840" h="683801">
                                    <a:moveTo>
                                      <a:pt x="906695" y="11195"/>
                                    </a:moveTo>
                                    <a:cubicBezTo>
                                      <a:pt x="761160" y="66114"/>
                                      <a:pt x="169408" y="446427"/>
                                      <a:pt x="49959" y="554892"/>
                                    </a:cubicBezTo>
                                    <a:cubicBezTo>
                                      <a:pt x="-69490" y="663357"/>
                                      <a:pt x="44468" y="716903"/>
                                      <a:pt x="190003" y="661984"/>
                                    </a:cubicBezTo>
                                    <a:cubicBezTo>
                                      <a:pt x="335538" y="607065"/>
                                      <a:pt x="802348" y="335217"/>
                                      <a:pt x="923170" y="225379"/>
                                    </a:cubicBezTo>
                                    <a:cubicBezTo>
                                      <a:pt x="1043992" y="115541"/>
                                      <a:pt x="1052230" y="-43724"/>
                                      <a:pt x="906695" y="111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84" name="자유형 84">
                              <a:extLst/>
                            </wps:cNvPr>
                            <wps:cNvSpPr/>
                            <wps:spPr>
                              <a:xfrm rot="5400000">
                                <a:off x="3655843" y="1086326"/>
                                <a:ext cx="288857" cy="268952"/>
                              </a:xfrm>
                              <a:custGeom>
                                <a:avLst/>
                                <a:gdLst>
                                  <a:gd name="connsiteX0" fmla="*/ 906695 w 1014840"/>
                                  <a:gd name="connsiteY0" fmla="*/ 11195 h 683801"/>
                                  <a:gd name="connsiteX1" fmla="*/ 49959 w 1014840"/>
                                  <a:gd name="connsiteY1" fmla="*/ 554892 h 683801"/>
                                  <a:gd name="connsiteX2" fmla="*/ 190003 w 1014840"/>
                                  <a:gd name="connsiteY2" fmla="*/ 661984 h 683801"/>
                                  <a:gd name="connsiteX3" fmla="*/ 923170 w 1014840"/>
                                  <a:gd name="connsiteY3" fmla="*/ 225379 h 683801"/>
                                  <a:gd name="connsiteX4" fmla="*/ 906695 w 1014840"/>
                                  <a:gd name="connsiteY4" fmla="*/ 11195 h 68380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14840" h="683801">
                                    <a:moveTo>
                                      <a:pt x="906695" y="11195"/>
                                    </a:moveTo>
                                    <a:cubicBezTo>
                                      <a:pt x="761160" y="66114"/>
                                      <a:pt x="169408" y="446427"/>
                                      <a:pt x="49959" y="554892"/>
                                    </a:cubicBezTo>
                                    <a:cubicBezTo>
                                      <a:pt x="-69490" y="663357"/>
                                      <a:pt x="44468" y="716903"/>
                                      <a:pt x="190003" y="661984"/>
                                    </a:cubicBezTo>
                                    <a:cubicBezTo>
                                      <a:pt x="335538" y="607065"/>
                                      <a:pt x="802348" y="335217"/>
                                      <a:pt x="923170" y="225379"/>
                                    </a:cubicBezTo>
                                    <a:cubicBezTo>
                                      <a:pt x="1043992" y="115541"/>
                                      <a:pt x="1052230" y="-43724"/>
                                      <a:pt x="906695" y="111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679" name="그룹 13">
                            <a:extLst/>
                          </wpg:cNvPr>
                          <wpg:cNvGrpSpPr/>
                          <wpg:grpSpPr>
                            <a:xfrm>
                              <a:off x="3382364" y="999424"/>
                              <a:ext cx="346591" cy="424317"/>
                              <a:chOff x="3382359" y="999425"/>
                              <a:chExt cx="704789" cy="838948"/>
                            </a:xfrm>
                            <a:effectLst>
                              <a:outerShdw blurRad="76200" dir="13500000" sy="23000" kx="1200000" algn="br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g:grpSpPr>
                          <wpg:grpSp>
                            <wpg:cNvPr id="74" name="그룹 74">
                              <a:extLst/>
                            </wpg:cNvPr>
                            <wpg:cNvGrpSpPr/>
                            <wpg:grpSpPr>
                              <a:xfrm>
                                <a:off x="3616369" y="999425"/>
                                <a:ext cx="251254" cy="838948"/>
                                <a:chOff x="3616369" y="999425"/>
                                <a:chExt cx="251254" cy="838948"/>
                              </a:xfrm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g:grpSpPr>
                            <wps:wsp>
                              <wps:cNvPr id="77" name="타원 77">
                                <a:extLst/>
                              </wps:cNvPr>
                              <wps:cNvSpPr/>
                              <wps:spPr>
                                <a:xfrm>
                                  <a:off x="3643142" y="999425"/>
                                  <a:ext cx="197708" cy="19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g:grpSp>
                              <wpg:cNvPr id="78" name="그룹 78">
                                <a:extLst/>
                              </wpg:cNvPr>
                              <wpg:cNvGrpSpPr/>
                              <wpg:grpSpPr>
                                <a:xfrm>
                                  <a:off x="3616369" y="1228773"/>
                                  <a:ext cx="251254" cy="609600"/>
                                  <a:chOff x="3616369" y="1228773"/>
                                  <a:chExt cx="251254" cy="609600"/>
                                </a:xfrm>
                              </wpg:grpSpPr>
                              <wps:wsp>
                                <wps:cNvPr id="79" name="모서리가 둥근 직사각형 79">
                                  <a:extLst/>
                                </wps:cNvPr>
                                <wps:cNvSpPr/>
                                <wps:spPr>
                                  <a:xfrm>
                                    <a:off x="3622548" y="1228773"/>
                                    <a:ext cx="238897" cy="337752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shade val="50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s:wsp>
                                <wps:cNvPr id="80" name="모서리가 둥근 직사각형 80">
                                  <a:extLst/>
                                </wps:cNvPr>
                                <wps:cNvSpPr/>
                                <wps:spPr>
                                  <a:xfrm>
                                    <a:off x="3616369" y="1228773"/>
                                    <a:ext cx="98854" cy="6096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shade val="50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s:wsp>
                                <wps:cNvPr id="81" name="모서리가 둥근 직사각형 81">
                                  <a:extLst/>
                                </wps:cNvPr>
                                <wps:cNvSpPr/>
                                <wps:spPr>
                                  <a:xfrm>
                                    <a:off x="3768769" y="1228773"/>
                                    <a:ext cx="98854" cy="6096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shade val="50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tlCol="0" anchor="ctr"/>
                              </wps:wsp>
                            </wpg:grpSp>
                          </wpg:grpSp>
                          <wps:wsp>
                            <wps:cNvPr id="75" name="자유형 75">
                              <a:extLst/>
                            </wps:cNvPr>
                            <wps:cNvSpPr/>
                            <wps:spPr>
                              <a:xfrm rot="20892111">
                                <a:off x="3382359" y="1263174"/>
                                <a:ext cx="288857" cy="268952"/>
                              </a:xfrm>
                              <a:custGeom>
                                <a:avLst/>
                                <a:gdLst>
                                  <a:gd name="connsiteX0" fmla="*/ 906695 w 1014840"/>
                                  <a:gd name="connsiteY0" fmla="*/ 11195 h 683801"/>
                                  <a:gd name="connsiteX1" fmla="*/ 49959 w 1014840"/>
                                  <a:gd name="connsiteY1" fmla="*/ 554892 h 683801"/>
                                  <a:gd name="connsiteX2" fmla="*/ 190003 w 1014840"/>
                                  <a:gd name="connsiteY2" fmla="*/ 661984 h 683801"/>
                                  <a:gd name="connsiteX3" fmla="*/ 923170 w 1014840"/>
                                  <a:gd name="connsiteY3" fmla="*/ 225379 h 683801"/>
                                  <a:gd name="connsiteX4" fmla="*/ 906695 w 1014840"/>
                                  <a:gd name="connsiteY4" fmla="*/ 11195 h 68380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14840" h="683801">
                                    <a:moveTo>
                                      <a:pt x="906695" y="11195"/>
                                    </a:moveTo>
                                    <a:cubicBezTo>
                                      <a:pt x="761160" y="66114"/>
                                      <a:pt x="169408" y="446427"/>
                                      <a:pt x="49959" y="554892"/>
                                    </a:cubicBezTo>
                                    <a:cubicBezTo>
                                      <a:pt x="-69490" y="663357"/>
                                      <a:pt x="44468" y="716903"/>
                                      <a:pt x="190003" y="661984"/>
                                    </a:cubicBezTo>
                                    <a:cubicBezTo>
                                      <a:pt x="335538" y="607065"/>
                                      <a:pt x="802348" y="335217"/>
                                      <a:pt x="923170" y="225379"/>
                                    </a:cubicBezTo>
                                    <a:cubicBezTo>
                                      <a:pt x="1043992" y="115541"/>
                                      <a:pt x="1052230" y="-43724"/>
                                      <a:pt x="906695" y="111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76" name="자유형 76">
                              <a:extLst/>
                            </wps:cNvPr>
                            <wps:cNvSpPr/>
                            <wps:spPr>
                              <a:xfrm rot="5400000">
                                <a:off x="3808243" y="1238726"/>
                                <a:ext cx="288857" cy="268952"/>
                              </a:xfrm>
                              <a:custGeom>
                                <a:avLst/>
                                <a:gdLst>
                                  <a:gd name="connsiteX0" fmla="*/ 906695 w 1014840"/>
                                  <a:gd name="connsiteY0" fmla="*/ 11195 h 683801"/>
                                  <a:gd name="connsiteX1" fmla="*/ 49959 w 1014840"/>
                                  <a:gd name="connsiteY1" fmla="*/ 554892 h 683801"/>
                                  <a:gd name="connsiteX2" fmla="*/ 190003 w 1014840"/>
                                  <a:gd name="connsiteY2" fmla="*/ 661984 h 683801"/>
                                  <a:gd name="connsiteX3" fmla="*/ 923170 w 1014840"/>
                                  <a:gd name="connsiteY3" fmla="*/ 225379 h 683801"/>
                                  <a:gd name="connsiteX4" fmla="*/ 906695 w 1014840"/>
                                  <a:gd name="connsiteY4" fmla="*/ 11195 h 68380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14840" h="683801">
                                    <a:moveTo>
                                      <a:pt x="906695" y="11195"/>
                                    </a:moveTo>
                                    <a:cubicBezTo>
                                      <a:pt x="761160" y="66114"/>
                                      <a:pt x="169408" y="446427"/>
                                      <a:pt x="49959" y="554892"/>
                                    </a:cubicBezTo>
                                    <a:cubicBezTo>
                                      <a:pt x="-69490" y="663357"/>
                                      <a:pt x="44468" y="716903"/>
                                      <a:pt x="190003" y="661984"/>
                                    </a:cubicBezTo>
                                    <a:cubicBezTo>
                                      <a:pt x="335538" y="607065"/>
                                      <a:pt x="802348" y="335217"/>
                                      <a:pt x="923170" y="225379"/>
                                    </a:cubicBezTo>
                                    <a:cubicBezTo>
                                      <a:pt x="1043992" y="115541"/>
                                      <a:pt x="1052230" y="-43724"/>
                                      <a:pt x="906695" y="111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680" name="그룹 14">
                            <a:extLst/>
                          </wpg:cNvPr>
                          <wpg:cNvGrpSpPr/>
                          <wpg:grpSpPr>
                            <a:xfrm>
                              <a:off x="251528" y="887409"/>
                              <a:ext cx="346591" cy="424317"/>
                              <a:chOff x="251528" y="887409"/>
                              <a:chExt cx="704789" cy="838948"/>
                            </a:xfrm>
                            <a:effectLst>
                              <a:outerShdw blurRad="76200" dir="13500000" sy="23000" kx="1200000" algn="br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g:grpSpPr>
                          <wpg:grpSp>
                            <wpg:cNvPr id="66" name="그룹 66">
                              <a:extLst/>
                            </wpg:cNvPr>
                            <wpg:cNvGrpSpPr/>
                            <wpg:grpSpPr>
                              <a:xfrm>
                                <a:off x="485538" y="887409"/>
                                <a:ext cx="251254" cy="838948"/>
                                <a:chOff x="485538" y="887409"/>
                                <a:chExt cx="251254" cy="838948"/>
                              </a:xfrm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g:grpSpPr>
                            <wps:wsp>
                              <wps:cNvPr id="69" name="타원 69">
                                <a:extLst/>
                              </wps:cNvPr>
                              <wps:cNvSpPr/>
                              <wps:spPr>
                                <a:xfrm>
                                  <a:off x="512311" y="887409"/>
                                  <a:ext cx="197708" cy="19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g:grpSp>
                              <wpg:cNvPr id="70" name="그룹 70">
                                <a:extLst/>
                              </wpg:cNvPr>
                              <wpg:cNvGrpSpPr/>
                              <wpg:grpSpPr>
                                <a:xfrm>
                                  <a:off x="485538" y="1116757"/>
                                  <a:ext cx="251254" cy="609600"/>
                                  <a:chOff x="485538" y="1116757"/>
                                  <a:chExt cx="251254" cy="609600"/>
                                </a:xfrm>
                              </wpg:grpSpPr>
                              <wps:wsp>
                                <wps:cNvPr id="71" name="모서리가 둥근 직사각형 71">
                                  <a:extLst/>
                                </wps:cNvPr>
                                <wps:cNvSpPr/>
                                <wps:spPr>
                                  <a:xfrm>
                                    <a:off x="491717" y="1116757"/>
                                    <a:ext cx="238897" cy="337752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shade val="50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s:wsp>
                                <wps:cNvPr id="72" name="모서리가 둥근 직사각형 72">
                                  <a:extLst/>
                                </wps:cNvPr>
                                <wps:cNvSpPr/>
                                <wps:spPr>
                                  <a:xfrm>
                                    <a:off x="485538" y="1116757"/>
                                    <a:ext cx="98854" cy="6096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shade val="50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s:wsp>
                                <wps:cNvPr id="73" name="모서리가 둥근 직사각형 73">
                                  <a:extLst/>
                                </wps:cNvPr>
                                <wps:cNvSpPr/>
                                <wps:spPr>
                                  <a:xfrm>
                                    <a:off x="637938" y="1116757"/>
                                    <a:ext cx="98854" cy="6096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shade val="50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tlCol="0" anchor="ctr"/>
                              </wps:wsp>
                            </wpg:grpSp>
                          </wpg:grpSp>
                          <wps:wsp>
                            <wps:cNvPr id="67" name="자유형 67">
                              <a:extLst/>
                            </wps:cNvPr>
                            <wps:cNvSpPr/>
                            <wps:spPr>
                              <a:xfrm rot="20892111">
                                <a:off x="251528" y="1151158"/>
                                <a:ext cx="288857" cy="268952"/>
                              </a:xfrm>
                              <a:custGeom>
                                <a:avLst/>
                                <a:gdLst>
                                  <a:gd name="connsiteX0" fmla="*/ 906695 w 1014840"/>
                                  <a:gd name="connsiteY0" fmla="*/ 11195 h 683801"/>
                                  <a:gd name="connsiteX1" fmla="*/ 49959 w 1014840"/>
                                  <a:gd name="connsiteY1" fmla="*/ 554892 h 683801"/>
                                  <a:gd name="connsiteX2" fmla="*/ 190003 w 1014840"/>
                                  <a:gd name="connsiteY2" fmla="*/ 661984 h 683801"/>
                                  <a:gd name="connsiteX3" fmla="*/ 923170 w 1014840"/>
                                  <a:gd name="connsiteY3" fmla="*/ 225379 h 683801"/>
                                  <a:gd name="connsiteX4" fmla="*/ 906695 w 1014840"/>
                                  <a:gd name="connsiteY4" fmla="*/ 11195 h 68380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14840" h="683801">
                                    <a:moveTo>
                                      <a:pt x="906695" y="11195"/>
                                    </a:moveTo>
                                    <a:cubicBezTo>
                                      <a:pt x="761160" y="66114"/>
                                      <a:pt x="169408" y="446427"/>
                                      <a:pt x="49959" y="554892"/>
                                    </a:cubicBezTo>
                                    <a:cubicBezTo>
                                      <a:pt x="-69490" y="663357"/>
                                      <a:pt x="44468" y="716903"/>
                                      <a:pt x="190003" y="661984"/>
                                    </a:cubicBezTo>
                                    <a:cubicBezTo>
                                      <a:pt x="335538" y="607065"/>
                                      <a:pt x="802348" y="335217"/>
                                      <a:pt x="923170" y="225379"/>
                                    </a:cubicBezTo>
                                    <a:cubicBezTo>
                                      <a:pt x="1043992" y="115541"/>
                                      <a:pt x="1052230" y="-43724"/>
                                      <a:pt x="906695" y="111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68" name="자유형 68">
                              <a:extLst/>
                            </wps:cNvPr>
                            <wps:cNvSpPr/>
                            <wps:spPr>
                              <a:xfrm rot="5400000">
                                <a:off x="677412" y="1126710"/>
                                <a:ext cx="288857" cy="268952"/>
                              </a:xfrm>
                              <a:custGeom>
                                <a:avLst/>
                                <a:gdLst>
                                  <a:gd name="connsiteX0" fmla="*/ 906695 w 1014840"/>
                                  <a:gd name="connsiteY0" fmla="*/ 11195 h 683801"/>
                                  <a:gd name="connsiteX1" fmla="*/ 49959 w 1014840"/>
                                  <a:gd name="connsiteY1" fmla="*/ 554892 h 683801"/>
                                  <a:gd name="connsiteX2" fmla="*/ 190003 w 1014840"/>
                                  <a:gd name="connsiteY2" fmla="*/ 661984 h 683801"/>
                                  <a:gd name="connsiteX3" fmla="*/ 923170 w 1014840"/>
                                  <a:gd name="connsiteY3" fmla="*/ 225379 h 683801"/>
                                  <a:gd name="connsiteX4" fmla="*/ 906695 w 1014840"/>
                                  <a:gd name="connsiteY4" fmla="*/ 11195 h 68380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14840" h="683801">
                                    <a:moveTo>
                                      <a:pt x="906695" y="11195"/>
                                    </a:moveTo>
                                    <a:cubicBezTo>
                                      <a:pt x="761160" y="66114"/>
                                      <a:pt x="169408" y="446427"/>
                                      <a:pt x="49959" y="554892"/>
                                    </a:cubicBezTo>
                                    <a:cubicBezTo>
                                      <a:pt x="-69490" y="663357"/>
                                      <a:pt x="44468" y="716903"/>
                                      <a:pt x="190003" y="661984"/>
                                    </a:cubicBezTo>
                                    <a:cubicBezTo>
                                      <a:pt x="335538" y="607065"/>
                                      <a:pt x="802348" y="335217"/>
                                      <a:pt x="923170" y="225379"/>
                                    </a:cubicBezTo>
                                    <a:cubicBezTo>
                                      <a:pt x="1043992" y="115541"/>
                                      <a:pt x="1052230" y="-43724"/>
                                      <a:pt x="906695" y="111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681" name="그룹 15">
                            <a:extLst/>
                          </wpg:cNvPr>
                          <wpg:cNvGrpSpPr/>
                          <wpg:grpSpPr>
                            <a:xfrm>
                              <a:off x="747062" y="1203895"/>
                              <a:ext cx="346591" cy="424317"/>
                              <a:chOff x="747061" y="1203895"/>
                              <a:chExt cx="704789" cy="838948"/>
                            </a:xfrm>
                            <a:effectLst>
                              <a:outerShdw blurRad="76200" dir="13500000" sy="23000" kx="1200000" algn="br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g:grpSpPr>
                          <wpg:grpSp>
                            <wpg:cNvPr id="58" name="그룹 58">
                              <a:extLst/>
                            </wpg:cNvPr>
                            <wpg:cNvGrpSpPr/>
                            <wpg:grpSpPr>
                              <a:xfrm>
                                <a:off x="981071" y="1203895"/>
                                <a:ext cx="251254" cy="838948"/>
                                <a:chOff x="981071" y="1203895"/>
                                <a:chExt cx="251254" cy="838948"/>
                              </a:xfrm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g:grpSpPr>
                            <wps:wsp>
                              <wps:cNvPr id="61" name="타원 61">
                                <a:extLst/>
                              </wps:cNvPr>
                              <wps:cNvSpPr/>
                              <wps:spPr>
                                <a:xfrm>
                                  <a:off x="1007844" y="1203895"/>
                                  <a:ext cx="197708" cy="19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g:grpSp>
                              <wpg:cNvPr id="62" name="그룹 62">
                                <a:extLst/>
                              </wpg:cNvPr>
                              <wpg:cNvGrpSpPr/>
                              <wpg:grpSpPr>
                                <a:xfrm>
                                  <a:off x="981071" y="1433243"/>
                                  <a:ext cx="251254" cy="609600"/>
                                  <a:chOff x="981071" y="1433243"/>
                                  <a:chExt cx="251254" cy="609600"/>
                                </a:xfrm>
                              </wpg:grpSpPr>
                              <wps:wsp>
                                <wps:cNvPr id="63" name="모서리가 둥근 직사각형 63">
                                  <a:extLst/>
                                </wps:cNvPr>
                                <wps:cNvSpPr/>
                                <wps:spPr>
                                  <a:xfrm>
                                    <a:off x="987250" y="1433243"/>
                                    <a:ext cx="238897" cy="337752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shade val="50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s:wsp>
                                <wps:cNvPr id="64" name="모서리가 둥근 직사각형 64">
                                  <a:extLst/>
                                </wps:cNvPr>
                                <wps:cNvSpPr/>
                                <wps:spPr>
                                  <a:xfrm>
                                    <a:off x="981071" y="1433243"/>
                                    <a:ext cx="98854" cy="6096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shade val="50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s:wsp>
                                <wps:cNvPr id="65" name="모서리가 둥근 직사각형 65">
                                  <a:extLst/>
                                </wps:cNvPr>
                                <wps:cNvSpPr/>
                                <wps:spPr>
                                  <a:xfrm>
                                    <a:off x="1133471" y="1433243"/>
                                    <a:ext cx="98854" cy="6096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shade val="50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tlCol="0" anchor="ctr"/>
                              </wps:wsp>
                            </wpg:grpSp>
                          </wpg:grpSp>
                          <wps:wsp>
                            <wps:cNvPr id="59" name="자유형 59">
                              <a:extLst/>
                            </wps:cNvPr>
                            <wps:cNvSpPr/>
                            <wps:spPr>
                              <a:xfrm rot="20892111">
                                <a:off x="747061" y="1467644"/>
                                <a:ext cx="288857" cy="268952"/>
                              </a:xfrm>
                              <a:custGeom>
                                <a:avLst/>
                                <a:gdLst>
                                  <a:gd name="connsiteX0" fmla="*/ 906695 w 1014840"/>
                                  <a:gd name="connsiteY0" fmla="*/ 11195 h 683801"/>
                                  <a:gd name="connsiteX1" fmla="*/ 49959 w 1014840"/>
                                  <a:gd name="connsiteY1" fmla="*/ 554892 h 683801"/>
                                  <a:gd name="connsiteX2" fmla="*/ 190003 w 1014840"/>
                                  <a:gd name="connsiteY2" fmla="*/ 661984 h 683801"/>
                                  <a:gd name="connsiteX3" fmla="*/ 923170 w 1014840"/>
                                  <a:gd name="connsiteY3" fmla="*/ 225379 h 683801"/>
                                  <a:gd name="connsiteX4" fmla="*/ 906695 w 1014840"/>
                                  <a:gd name="connsiteY4" fmla="*/ 11195 h 68380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14840" h="683801">
                                    <a:moveTo>
                                      <a:pt x="906695" y="11195"/>
                                    </a:moveTo>
                                    <a:cubicBezTo>
                                      <a:pt x="761160" y="66114"/>
                                      <a:pt x="169408" y="446427"/>
                                      <a:pt x="49959" y="554892"/>
                                    </a:cubicBezTo>
                                    <a:cubicBezTo>
                                      <a:pt x="-69490" y="663357"/>
                                      <a:pt x="44468" y="716903"/>
                                      <a:pt x="190003" y="661984"/>
                                    </a:cubicBezTo>
                                    <a:cubicBezTo>
                                      <a:pt x="335538" y="607065"/>
                                      <a:pt x="802348" y="335217"/>
                                      <a:pt x="923170" y="225379"/>
                                    </a:cubicBezTo>
                                    <a:cubicBezTo>
                                      <a:pt x="1043992" y="115541"/>
                                      <a:pt x="1052230" y="-43724"/>
                                      <a:pt x="906695" y="111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60" name="자유형 60">
                              <a:extLst/>
                            </wps:cNvPr>
                            <wps:cNvSpPr/>
                            <wps:spPr>
                              <a:xfrm rot="5400000">
                                <a:off x="1172945" y="1443196"/>
                                <a:ext cx="288857" cy="268952"/>
                              </a:xfrm>
                              <a:custGeom>
                                <a:avLst/>
                                <a:gdLst>
                                  <a:gd name="connsiteX0" fmla="*/ 906695 w 1014840"/>
                                  <a:gd name="connsiteY0" fmla="*/ 11195 h 683801"/>
                                  <a:gd name="connsiteX1" fmla="*/ 49959 w 1014840"/>
                                  <a:gd name="connsiteY1" fmla="*/ 554892 h 683801"/>
                                  <a:gd name="connsiteX2" fmla="*/ 190003 w 1014840"/>
                                  <a:gd name="connsiteY2" fmla="*/ 661984 h 683801"/>
                                  <a:gd name="connsiteX3" fmla="*/ 923170 w 1014840"/>
                                  <a:gd name="connsiteY3" fmla="*/ 225379 h 683801"/>
                                  <a:gd name="connsiteX4" fmla="*/ 906695 w 1014840"/>
                                  <a:gd name="connsiteY4" fmla="*/ 11195 h 68380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14840" h="683801">
                                    <a:moveTo>
                                      <a:pt x="906695" y="11195"/>
                                    </a:moveTo>
                                    <a:cubicBezTo>
                                      <a:pt x="761160" y="66114"/>
                                      <a:pt x="169408" y="446427"/>
                                      <a:pt x="49959" y="554892"/>
                                    </a:cubicBezTo>
                                    <a:cubicBezTo>
                                      <a:pt x="-69490" y="663357"/>
                                      <a:pt x="44468" y="716903"/>
                                      <a:pt x="190003" y="661984"/>
                                    </a:cubicBezTo>
                                    <a:cubicBezTo>
                                      <a:pt x="335538" y="607065"/>
                                      <a:pt x="802348" y="335217"/>
                                      <a:pt x="923170" y="225379"/>
                                    </a:cubicBezTo>
                                    <a:cubicBezTo>
                                      <a:pt x="1043992" y="115541"/>
                                      <a:pt x="1052230" y="-43724"/>
                                      <a:pt x="906695" y="111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682" name="아래쪽 화살표 16">
                            <a:extLst/>
                          </wps:cNvPr>
                          <wps:cNvSpPr/>
                          <wps:spPr>
                            <a:xfrm>
                              <a:off x="1704143" y="1839451"/>
                              <a:ext cx="213105" cy="342900"/>
                            </a:xfrm>
                            <a:prstGeom prst="downArrow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683" name="그룹 17">
                            <a:extLst/>
                          </wpg:cNvPr>
                          <wpg:cNvGrpSpPr/>
                          <wpg:grpSpPr>
                            <a:xfrm>
                              <a:off x="518347" y="717075"/>
                              <a:ext cx="180000" cy="180000"/>
                              <a:chOff x="518347" y="717075"/>
                              <a:chExt cx="360000" cy="360000"/>
                            </a:xfrm>
                          </wpg:grpSpPr>
                          <wps:wsp>
                            <wps:cNvPr id="55" name="눈물 방울 55">
                              <a:extLst/>
                            </wps:cNvPr>
                            <wps:cNvSpPr/>
                            <wps:spPr>
                              <a:xfrm rot="7961543">
                                <a:off x="518347" y="717075"/>
                                <a:ext cx="360000" cy="360000"/>
                              </a:xfrm>
                              <a:prstGeom prst="teardrop">
                                <a:avLst>
                                  <a:gd name="adj" fmla="val 131531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56" name="타원 56">
                              <a:extLst/>
                            </wps:cNvPr>
                            <wps:cNvSpPr/>
                            <wps:spPr>
                              <a:xfrm>
                                <a:off x="572347" y="771206"/>
                                <a:ext cx="252000" cy="25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57" name="덧셈 기호 57">
                              <a:extLst/>
                            </wps:cNvPr>
                            <wps:cNvSpPr/>
                            <wps:spPr>
                              <a:xfrm>
                                <a:off x="557243" y="746452"/>
                                <a:ext cx="282209" cy="290512"/>
                              </a:xfrm>
                              <a:prstGeom prst="mathPlus">
                                <a:avLst>
                                  <a:gd name="adj1" fmla="val 24082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684" name="그룹 18">
                            <a:extLst/>
                          </wpg:cNvPr>
                          <wpg:cNvGrpSpPr/>
                          <wpg:grpSpPr>
                            <a:xfrm>
                              <a:off x="928018" y="1008040"/>
                              <a:ext cx="180000" cy="180000"/>
                              <a:chOff x="928018" y="1008040"/>
                              <a:chExt cx="360000" cy="360000"/>
                            </a:xfrm>
                          </wpg:grpSpPr>
                          <wps:wsp>
                            <wps:cNvPr id="52" name="눈물 방울 52">
                              <a:extLst/>
                            </wps:cNvPr>
                            <wps:cNvSpPr/>
                            <wps:spPr>
                              <a:xfrm rot="7961543">
                                <a:off x="928018" y="1008040"/>
                                <a:ext cx="360000" cy="360000"/>
                              </a:xfrm>
                              <a:prstGeom prst="teardrop">
                                <a:avLst>
                                  <a:gd name="adj" fmla="val 131531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53" name="타원 53">
                              <a:extLst/>
                            </wps:cNvPr>
                            <wps:cNvSpPr/>
                            <wps:spPr>
                              <a:xfrm>
                                <a:off x="982018" y="1062171"/>
                                <a:ext cx="252000" cy="25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54" name="덧셈 기호 54">
                              <a:extLst/>
                            </wps:cNvPr>
                            <wps:cNvSpPr/>
                            <wps:spPr>
                              <a:xfrm>
                                <a:off x="966914" y="1037417"/>
                                <a:ext cx="282209" cy="290512"/>
                              </a:xfrm>
                              <a:prstGeom prst="mathPlus">
                                <a:avLst>
                                  <a:gd name="adj1" fmla="val 24082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685" name="그룹 19">
                            <a:extLst/>
                          </wpg:cNvPr>
                          <wpg:cNvGrpSpPr/>
                          <wpg:grpSpPr>
                            <a:xfrm>
                              <a:off x="2278762" y="1014617"/>
                              <a:ext cx="180000" cy="180000"/>
                              <a:chOff x="2278762" y="1014617"/>
                              <a:chExt cx="360000" cy="360000"/>
                            </a:xfrm>
                          </wpg:grpSpPr>
                          <wps:wsp>
                            <wps:cNvPr id="49" name="눈물 방울 49">
                              <a:extLst/>
                            </wps:cNvPr>
                            <wps:cNvSpPr/>
                            <wps:spPr>
                              <a:xfrm rot="7961543">
                                <a:off x="2278762" y="1014617"/>
                                <a:ext cx="360000" cy="360000"/>
                              </a:xfrm>
                              <a:prstGeom prst="teardrop">
                                <a:avLst>
                                  <a:gd name="adj" fmla="val 131531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50" name="타원 50">
                              <a:extLst/>
                            </wps:cNvPr>
                            <wps:cNvSpPr/>
                            <wps:spPr>
                              <a:xfrm>
                                <a:off x="2332762" y="1068748"/>
                                <a:ext cx="252000" cy="25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51" name="덧셈 기호 51">
                              <a:extLst/>
                            </wps:cNvPr>
                            <wps:cNvSpPr/>
                            <wps:spPr>
                              <a:xfrm>
                                <a:off x="2317658" y="1043994"/>
                                <a:ext cx="282209" cy="290512"/>
                              </a:xfrm>
                              <a:prstGeom prst="mathPlus">
                                <a:avLst>
                                  <a:gd name="adj1" fmla="val 24082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686" name="그룹 20">
                            <a:extLst/>
                          </wpg:cNvPr>
                          <wpg:cNvGrpSpPr/>
                          <wpg:grpSpPr>
                            <a:xfrm>
                              <a:off x="2499865" y="534706"/>
                              <a:ext cx="180000" cy="180000"/>
                              <a:chOff x="2499865" y="534706"/>
                              <a:chExt cx="360000" cy="360000"/>
                            </a:xfrm>
                          </wpg:grpSpPr>
                          <wps:wsp>
                            <wps:cNvPr id="46" name="눈물 방울 46">
                              <a:extLst/>
                            </wps:cNvPr>
                            <wps:cNvSpPr/>
                            <wps:spPr>
                              <a:xfrm rot="7961543">
                                <a:off x="2499865" y="534706"/>
                                <a:ext cx="360000" cy="360000"/>
                              </a:xfrm>
                              <a:prstGeom prst="teardrop">
                                <a:avLst>
                                  <a:gd name="adj" fmla="val 131531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47" name="타원 47">
                              <a:extLst/>
                            </wps:cNvPr>
                            <wps:cNvSpPr/>
                            <wps:spPr>
                              <a:xfrm>
                                <a:off x="2553865" y="588837"/>
                                <a:ext cx="252000" cy="25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48" name="덧셈 기호 48">
                              <a:extLst/>
                            </wps:cNvPr>
                            <wps:cNvSpPr/>
                            <wps:spPr>
                              <a:xfrm>
                                <a:off x="2538761" y="564083"/>
                                <a:ext cx="282209" cy="290512"/>
                              </a:xfrm>
                              <a:prstGeom prst="mathPlus">
                                <a:avLst>
                                  <a:gd name="adj1" fmla="val 24082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687" name="그룹 21">
                            <a:extLst/>
                          </wpg:cNvPr>
                          <wpg:cNvGrpSpPr/>
                          <wpg:grpSpPr>
                            <a:xfrm>
                              <a:off x="3611865" y="930998"/>
                              <a:ext cx="180000" cy="180000"/>
                              <a:chOff x="3611865" y="930998"/>
                              <a:chExt cx="360000" cy="360000"/>
                            </a:xfrm>
                          </wpg:grpSpPr>
                          <wps:wsp>
                            <wps:cNvPr id="43" name="눈물 방울 43">
                              <a:extLst/>
                            </wps:cNvPr>
                            <wps:cNvSpPr/>
                            <wps:spPr>
                              <a:xfrm rot="7961543">
                                <a:off x="3611865" y="930998"/>
                                <a:ext cx="360000" cy="360000"/>
                              </a:xfrm>
                              <a:prstGeom prst="teardrop">
                                <a:avLst>
                                  <a:gd name="adj" fmla="val 131531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44" name="타원 44">
                              <a:extLst/>
                            </wps:cNvPr>
                            <wps:cNvSpPr/>
                            <wps:spPr>
                              <a:xfrm>
                                <a:off x="3665865" y="985129"/>
                                <a:ext cx="252000" cy="25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45" name="덧셈 기호 45">
                              <a:extLst/>
                            </wps:cNvPr>
                            <wps:cNvSpPr/>
                            <wps:spPr>
                              <a:xfrm>
                                <a:off x="3650761" y="960375"/>
                                <a:ext cx="282209" cy="290512"/>
                              </a:xfrm>
                              <a:prstGeom prst="mathPlus">
                                <a:avLst>
                                  <a:gd name="adj1" fmla="val 24082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688" name="타원 22">
                            <a:extLst/>
                          </wps:cNvPr>
                          <wps:cNvSpPr/>
                          <wps:spPr>
                            <a:xfrm>
                              <a:off x="822697" y="2189432"/>
                              <a:ext cx="180000" cy="1800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689" name="순서도: 대체 처리 23">
                            <a:extLst/>
                          </wps:cNvPr>
                          <wps:cNvSpPr/>
                          <wps:spPr>
                            <a:xfrm rot="2268890">
                              <a:off x="953191" y="2380495"/>
                              <a:ext cx="445017" cy="247913"/>
                            </a:xfrm>
                            <a:prstGeom prst="flowChartAlternateProcess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690" name="현 24">
                            <a:extLst/>
                          </wps:cNvPr>
                          <wps:cNvSpPr/>
                          <wps:spPr>
                            <a:xfrm rot="5400000">
                              <a:off x="770845" y="2729271"/>
                              <a:ext cx="353240" cy="503177"/>
                            </a:xfrm>
                            <a:prstGeom prst="chord">
                              <a:avLst>
                                <a:gd name="adj1" fmla="val 5303795"/>
                                <a:gd name="adj2" fmla="val 16371665"/>
                              </a:avLst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691" name="타원 25">
                            <a:extLst/>
                          </wps:cNvPr>
                          <wps:cNvSpPr/>
                          <wps:spPr>
                            <a:xfrm>
                              <a:off x="847520" y="2804239"/>
                              <a:ext cx="180000" cy="1800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905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692" name="사다리꼴 26">
                            <a:extLst/>
                          </wps:cNvPr>
                          <wps:cNvSpPr/>
                          <wps:spPr>
                            <a:xfrm rot="11139930" flipH="1">
                              <a:off x="925487" y="2445807"/>
                              <a:ext cx="154421" cy="345260"/>
                            </a:xfrm>
                            <a:prstGeom prst="trapezoid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693" name="사다리꼴 27">
                            <a:extLst/>
                          </wps:cNvPr>
                          <wps:cNvSpPr/>
                          <wps:spPr>
                            <a:xfrm rot="11139930" flipH="1">
                              <a:off x="1191296" y="2551174"/>
                              <a:ext cx="188286" cy="437693"/>
                            </a:xfrm>
                            <a:prstGeom prst="trapezoid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694" name="순서도: 대체 처리 28">
                            <a:extLst/>
                          </wps:cNvPr>
                          <wps:cNvSpPr/>
                          <wps:spPr>
                            <a:xfrm>
                              <a:off x="1213022" y="2881213"/>
                              <a:ext cx="344614" cy="115879"/>
                            </a:xfrm>
                            <a:prstGeom prst="flowChartAlternateProcess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695" name="타원형 설명선 29">
                            <a:extLst/>
                          </wps:cNvPr>
                          <wps:cNvSpPr/>
                          <wps:spPr>
                            <a:xfrm rot="21342679" flipH="1">
                              <a:off x="269600" y="1698425"/>
                              <a:ext cx="604977" cy="491995"/>
                            </a:xfrm>
                            <a:prstGeom prst="wedgeEllipseCallou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5C4135" w:rsidRDefault="005C4135" w:rsidP="00820D72">
                                <w:pPr>
                                  <w:pStyle w:val="a8"/>
                                  <w:wordWrap w:val="0"/>
                                  <w:spacing w:before="0" w:beforeAutospacing="0" w:after="0" w:afterAutospacing="0"/>
                                  <w:ind w:left="200"/>
                                  <w:jc w:val="center"/>
                                </w:pPr>
                                <w:r w:rsidRPr="00820D72">
                                  <w:rPr>
                                    <w:rFonts w:ascii="맑은 고딕" w:eastAsia="맑은 고딕" w:hAnsi="맑은 고딕" w:cs="Times New Roman" w:hint="eastAsia"/>
                                    <w:b/>
                                    <w:b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CPR !</w:t>
                                </w:r>
                              </w:p>
                            </w:txbxContent>
                          </wps:txbx>
                          <wps:bodyPr lIns="0" tIns="0" rIns="0" bIns="0" rtlCol="0" anchor="ctr"/>
                        </wps:wsp>
                        <wps:wsp>
                          <wps:cNvPr id="696" name="덧셈 기호 30">
                            <a:extLst/>
                          </wps:cNvPr>
                          <wps:cNvSpPr/>
                          <wps:spPr>
                            <a:xfrm>
                              <a:off x="645924" y="2480298"/>
                              <a:ext cx="216000" cy="216000"/>
                            </a:xfrm>
                            <a:prstGeom prst="mathPlus">
                              <a:avLst>
                                <a:gd name="adj1" fmla="val 24082"/>
                              </a:avLst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697" name="그룹 31">
                            <a:extLst/>
                          </wpg:cNvPr>
                          <wpg:cNvGrpSpPr/>
                          <wpg:grpSpPr>
                            <a:xfrm>
                              <a:off x="2354010" y="1996887"/>
                              <a:ext cx="1152171" cy="1033142"/>
                              <a:chOff x="2354013" y="1996885"/>
                              <a:chExt cx="1023438" cy="910372"/>
                            </a:xfrm>
                          </wpg:grpSpPr>
                          <wps:wsp>
                            <wps:cNvPr id="32" name="모서리가 둥근 직사각형 32">
                              <a:extLst/>
                            </wps:cNvPr>
                            <wps:cNvSpPr/>
                            <wps:spPr>
                              <a:xfrm>
                                <a:off x="2354013" y="2273384"/>
                                <a:ext cx="716595" cy="51196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33" name="직각 삼각형 33">
                              <a:extLst/>
                            </wps:cNvPr>
                            <wps:cNvSpPr/>
                            <wps:spPr>
                              <a:xfrm>
                                <a:off x="2927269" y="2274775"/>
                                <a:ext cx="424783" cy="261039"/>
                              </a:xfrm>
                              <a:prstGeom prst="rtTriangl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34" name="덧셈 기호 34">
                              <a:extLst/>
                            </wps:cNvPr>
                            <wps:cNvSpPr/>
                            <wps:spPr>
                              <a:xfrm>
                                <a:off x="2376413" y="2297041"/>
                                <a:ext cx="324000" cy="324000"/>
                              </a:xfrm>
                              <a:prstGeom prst="mathPlus">
                                <a:avLst>
                                  <a:gd name="adj1" fmla="val 24082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35" name="직각 삼각형 35">
                              <a:extLst/>
                            </wps:cNvPr>
                            <wps:cNvSpPr/>
                            <wps:spPr>
                              <a:xfrm>
                                <a:off x="2927269" y="2360540"/>
                                <a:ext cx="372019" cy="210195"/>
                              </a:xfrm>
                              <a:prstGeom prst="rtTriangl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36" name="모서리가 둥근 직사각형 36">
                              <a:extLst/>
                            </wps:cNvPr>
                            <wps:cNvSpPr/>
                            <wps:spPr>
                              <a:xfrm>
                                <a:off x="2864306" y="2529464"/>
                                <a:ext cx="513145" cy="257271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37" name="모서리가 둥근 직사각형 37">
                              <a:extLst/>
                            </wps:cNvPr>
                            <wps:cNvSpPr/>
                            <wps:spPr>
                              <a:xfrm>
                                <a:off x="2751785" y="2180822"/>
                                <a:ext cx="102049" cy="15240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38" name="번개 38">
                              <a:extLst/>
                            </wps:cNvPr>
                            <wps:cNvSpPr/>
                            <wps:spPr>
                              <a:xfrm>
                                <a:off x="2626214" y="2034859"/>
                                <a:ext cx="103602" cy="145963"/>
                              </a:xfrm>
                              <a:prstGeom prst="lightningBol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39" name="번개 39">
                              <a:extLst/>
                            </wps:cNvPr>
                            <wps:cNvSpPr/>
                            <wps:spPr>
                              <a:xfrm flipH="1">
                                <a:off x="2883390" y="2034859"/>
                                <a:ext cx="103602" cy="145963"/>
                              </a:xfrm>
                              <a:prstGeom prst="lightningBol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40" name="번개 40">
                              <a:extLst/>
                            </wps:cNvPr>
                            <wps:cNvSpPr/>
                            <wps:spPr>
                              <a:xfrm rot="19713692" flipH="1">
                                <a:off x="2754802" y="1996885"/>
                                <a:ext cx="103602" cy="145963"/>
                              </a:xfrm>
                              <a:prstGeom prst="lightningBol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41" name="타원 41">
                              <a:extLst/>
                            </wps:cNvPr>
                            <wps:cNvSpPr/>
                            <wps:spPr>
                              <a:xfrm>
                                <a:off x="2419380" y="2655257"/>
                                <a:ext cx="252000" cy="25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381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42" name="타원 42">
                              <a:extLst/>
                            </wps:cNvPr>
                            <wps:cNvSpPr/>
                            <wps:spPr>
                              <a:xfrm>
                                <a:off x="3024997" y="2655257"/>
                                <a:ext cx="252000" cy="25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381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</wpg:grpSp>
                      <wps:wsp>
                        <wps:cNvPr id="698" name="설명선 3 3">
                          <a:extLst/>
                        </wps:cNvPr>
                        <wps:cNvSpPr/>
                        <wps:spPr>
                          <a:xfrm flipH="1">
                            <a:off x="727345" y="0"/>
                            <a:ext cx="1651886" cy="411703"/>
                          </a:xfrm>
                          <a:prstGeom prst="borderCallout3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100000"/>
                              <a:gd name="adj6" fmla="val -16667"/>
                              <a:gd name="adj7" fmla="val 153912"/>
                              <a:gd name="adj8" fmla="val 15219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C4135" w:rsidRDefault="005C4135" w:rsidP="00820D72">
                              <w:pPr>
                                <w:pStyle w:val="a8"/>
                                <w:wordWrap w:val="0"/>
                                <w:spacing w:before="0" w:beforeAutospacing="0" w:after="0" w:afterAutospacing="0" w:line="360" w:lineRule="auto"/>
                                <w:ind w:left="200"/>
                              </w:pPr>
                              <w:r w:rsidRPr="00820D72">
                                <w:rPr>
                                  <w:rFonts w:ascii="맑은 고딕" w:eastAsia="맑은 고딕" w:hAnsi="맑은 고딕" w:cs="Times New Roman" w:hint="eastAsia"/>
                                  <w:b/>
                                  <w:bCs/>
                                  <w:color w:val="000000"/>
                                  <w:kern w:val="24"/>
                                  <w:sz w:val="16"/>
                                  <w:szCs w:val="16"/>
                                  <w:u w:val="single"/>
                                </w:rPr>
                                <w:t>Emergency Alarm</w:t>
                              </w:r>
                            </w:p>
                            <w:p w:rsidR="005C4135" w:rsidRDefault="005C4135" w:rsidP="00820D72">
                              <w:pPr>
                                <w:pStyle w:val="a8"/>
                                <w:wordWrap w:val="0"/>
                                <w:spacing w:before="0" w:beforeAutospacing="0" w:after="0" w:afterAutospacing="0" w:line="360" w:lineRule="auto"/>
                                <w:ind w:left="200"/>
                              </w:pPr>
                              <w:r w:rsidRPr="00820D72">
                                <w:rPr>
                                  <w:rFonts w:ascii="맑은 고딕" w:eastAsia="맑은 고딕" w:hAnsi="맑은 고딕" w:cs="Times New Roman" w:hint="eastAsi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Emergency Patient is around here!</w:t>
                              </w:r>
                            </w:p>
                          </w:txbxContent>
                        </wps:txbx>
                        <wps:bodyPr lIns="18000" tIns="7200" rIns="18000" bIns="7200" rtlCol="0" anchor="t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id="그룹 3" o:spid="_x0000_s1027" style="position:absolute;left:0;text-align:left;margin-left:.2pt;margin-top:3.2pt;width:237pt;height:187.9pt;z-index:251651072" coordsize="40071,31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">
                <v:group id="그룹 2" o:spid="_x0000_s1028" style="position:absolute;top:4232;width:40071;height:27342" coordorigin=",4232" coordsize="40071,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<v:oval id="타원 5" o:spid="_x0000_s1029" style="position:absolute;top:4232;width:40071;height:13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" fillcolor="#7f7f7f" stroked="f" strokeweight="1pt">
                    <v:fill opacity="19018f"/>
                    <v:stroke joinstyle="miter"/>
                  </v:oval>
                  <v:group id="그룹 6" o:spid="_x0000_s1030" style="position:absolute;left:11085;top:4726;width:3466;height:4243" coordorigin="11085,4726" coordsize="7047,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+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hfF/B7JhwBuf4BAAD//wMAUEsBAi0AFAAGAAgAAAAhANvh9svuAAAAhQEAABMAAAAAAAAA&#10;AAAAAAAAAAAAAFtDb250ZW50X1R5cGVzXS54bWxQSwECLQAUAAYACAAAACEAWvQsW78AAAAVAQAA&#10;CwAAAAAAAAAAAAAAAAAfAQAAX3JlbHMvLnJlbHNQSwECLQAUAAYACAAAACEATPYfqMYAAADcAAAA&#10;DwAAAAAAAAAAAAAAAAAHAgAAZHJzL2Rvd25yZXYueG1sUEsFBgAAAAADAAMAtwAAAPoCAAAAAA==&#10;">
                    <v:group id="그룹 130" o:spid="_x0000_s1031" style="position:absolute;left:13425;top:4726;width:2513;height:8390" coordorigin="13425,4726" coordsize="2512,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<v:oval id="타원 133" o:spid="_x0000_s1032" style="position:absolute;left:13693;top:4726;width:1977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" fillcolor="windowText" strokeweight="1pt">
                        <v:stroke joinstyle="miter"/>
                      </v:oval>
                      <v:group id="그룹 134" o:spid="_x0000_s1033" style="position:absolute;left:13425;top:7020;width:2513;height:6096" coordorigin="13425,7020" coordsize="2512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  <v:roundrect id="모서리가 둥근 직사각형 135" o:spid="_x0000_s1034" style="position:absolute;left:13487;top:7020;width:2389;height:33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" fillcolor="windowText" strokeweight="1pt">
                          <v:stroke joinstyle="miter"/>
                        </v:roundrect>
                        <v:roundrect id="모서리가 둥근 직사각형 136" o:spid="_x0000_s1035" style="position:absolute;left:13425;top:7020;width:989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" fillcolor="windowText" strokeweight="1pt">
                          <v:stroke joinstyle="miter"/>
                        </v:roundrect>
                        <v:roundrect id="모서리가 둥근 직사각형 137" o:spid="_x0000_s1036" style="position:absolute;left:14949;top:7020;width:989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" fillcolor="windowText" strokeweight="1pt">
                          <v:stroke joinstyle="miter"/>
                        </v:roundrect>
                      </v:group>
                    </v:group>
                    <v:shape id="자유형 131" o:spid="_x0000_s1037" style="position:absolute;left:11085;top:7364;width:2889;height:2689;rotation:-773204fd;visibility:visible;mso-wrap-style:square;v-text-anchor:middle" coordsize="1014840,683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" path="m906695,11195c761160,66114,169408,446427,49959,554892,-69490,663357,44468,716903,190003,661984,335538,607065,802348,335217,923170,225379,1043992,115541,1052230,-43724,906695,11195xe" fillcolor="windowText" strokeweight="1pt">
                      <v:stroke joinstyle="miter"/>
                      <v:path arrowok="t" o:connecttype="custom" o:connectlocs="258075,4403;14220,218250;54081,260371;262765,88646;258075,4403" o:connectangles="0,0,0,0,0"/>
                    </v:shape>
                    <v:shape id="자유형 132" o:spid="_x0000_s1038" style="position:absolute;left:15345;top:7119;width:2888;height:2689;rotation:90;visibility:visible;mso-wrap-style:square;v-text-anchor:middle" coordsize="1014840,683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" path="m906695,11195c761160,66114,169408,446427,49959,554892,-69490,663357,44468,716903,190003,661984,335538,607065,802348,335217,923170,225379,1043992,115541,1052230,-43724,906695,11195xe" fillcolor="windowText" strokeweight="1pt">
                      <v:stroke joinstyle="miter"/>
                      <v:path arrowok="t" o:connecttype="custom" o:connectlocs="258075,4403;14220,218250;54081,260371;262765,88646;258075,4403" o:connectangles="0,0,0,0,0"/>
                    </v:shape>
                  </v:group>
                  <v:group id="그룹 7" o:spid="_x0000_s1039" style="position:absolute;left:5373;top:9418;width:3466;height:4243" coordorigin="5373,9418" coordsize="7047,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  <v:group id="그룹 122" o:spid="_x0000_s1040" style="position:absolute;left:7713;top:9418;width:2512;height:8389" coordorigin="7713,9418" coordsize="2512,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<v:oval id="타원 125" o:spid="_x0000_s1041" style="position:absolute;left:7981;top:9418;width:1977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" fillcolor="windowText" strokeweight="1pt">
                        <v:stroke joinstyle="miter"/>
                      </v:oval>
                      <v:group id="그룹 126" o:spid="_x0000_s1042" style="position:absolute;left:7713;top:11711;width:2512;height:6096" coordorigin="7713,11711" coordsize="2512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<v:roundrect id="모서리가 둥근 직사각형 127" o:spid="_x0000_s1043" style="position:absolute;left:7775;top:11711;width:2389;height:33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" fillcolor="windowText" strokeweight="1pt">
                          <v:stroke joinstyle="miter"/>
                        </v:roundrect>
                        <v:roundrect id="모서리가 둥근 직사각형 128" o:spid="_x0000_s1044" style="position:absolute;left:7713;top:11711;width:988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" fillcolor="windowText" strokeweight="1pt">
                          <v:stroke joinstyle="miter"/>
                        </v:roundrect>
                        <v:roundrect id="모서리가 둥근 직사각형 129" o:spid="_x0000_s1045" style="position:absolute;left:9237;top:11711;width:988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" fillcolor="windowText" strokeweight="1pt">
                          <v:stroke joinstyle="miter"/>
                        </v:roundrect>
                      </v:group>
                    </v:group>
                    <v:shape id="자유형 123" o:spid="_x0000_s1046" style="position:absolute;left:5373;top:12055;width:2888;height:2690;rotation:-773204fd;visibility:visible;mso-wrap-style:square;v-text-anchor:middle" coordsize="1014840,683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" path="m906695,11195c761160,66114,169408,446427,49959,554892,-69490,663357,44468,716903,190003,661984,335538,607065,802348,335217,923170,225379,1043992,115541,1052230,-43724,906695,11195xe" fillcolor="windowText" strokeweight="1pt">
                      <v:stroke joinstyle="miter"/>
                      <v:path arrowok="t" o:connecttype="custom" o:connectlocs="258075,4403;14220,218250;54081,260371;262765,88646;258075,4403" o:connectangles="0,0,0,0,0"/>
                    </v:shape>
                    <v:shape id="자유형 124" o:spid="_x0000_s1047" style="position:absolute;left:9631;top:11811;width:2889;height:2690;rotation:90;visibility:visible;mso-wrap-style:square;v-text-anchor:middle" coordsize="1014840,683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" path="m906695,11195c761160,66114,169408,446427,49959,554892,-69490,663357,44468,716903,190003,661984,335538,607065,802348,335217,923170,225379,1043992,115541,1052230,-43724,906695,11195xe" fillcolor="windowText" strokeweight="1pt">
                      <v:stroke joinstyle="miter"/>
                      <v:path arrowok="t" o:connecttype="custom" o:connectlocs="258075,4403;14220,218250;54081,260371;262765,88646;258075,4403" o:connectangles="0,0,0,0,0"/>
                    </v:shape>
                  </v:group>
                  <v:group id="그룹 8" o:spid="_x0000_s1048" style="position:absolute;left:23368;top:11539;width:3466;height:4243" coordorigin="23368,11539" coordsize="7047,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<v:group id="그룹 114" o:spid="_x0000_s1049" style="position:absolute;left:25708;top:11539;width:2512;height:8390" coordorigin="25708,11539" coordsize="2512,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<v:oval id="타원 117" o:spid="_x0000_s1050" style="position:absolute;left:25976;top:11539;width:1977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" fillcolor="windowText" strokeweight="1pt">
                        <v:stroke joinstyle="miter"/>
                      </v:oval>
                      <v:group id="그룹 118" o:spid="_x0000_s1051" style="position:absolute;left:25708;top:13833;width:2512;height:6096" coordorigin="25708,13833" coordsize="2512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<v:roundrect id="모서리가 둥근 직사각형 119" o:spid="_x0000_s1052" style="position:absolute;left:25770;top:13833;width:2389;height:33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" fillcolor="windowText" strokeweight="1pt">
                          <v:stroke joinstyle="miter"/>
                        </v:roundrect>
                        <v:roundrect id="모서리가 둥근 직사각형 120" o:spid="_x0000_s1053" style="position:absolute;left:25708;top:13833;width:988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" fillcolor="windowText" strokeweight="1pt">
                          <v:stroke joinstyle="miter"/>
                        </v:roundrect>
                        <v:roundrect id="모서리가 둥근 직사각형 121" o:spid="_x0000_s1054" style="position:absolute;left:27232;top:13833;width:988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" fillcolor="windowText" strokeweight="1pt">
                          <v:stroke joinstyle="miter"/>
                        </v:roundrect>
                      </v:group>
                    </v:group>
                    <v:shape id="자유형 115" o:spid="_x0000_s1055" style="position:absolute;left:23368;top:14177;width:2888;height:2689;rotation:-773204fd;visibility:visible;mso-wrap-style:square;v-text-anchor:middle" coordsize="1014840,683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" path="m906695,11195c761160,66114,169408,446427,49959,554892,-69490,663357,44468,716903,190003,661984,335538,607065,802348,335217,923170,225379,1043992,115541,1052230,-43724,906695,11195xe" fillcolor="windowText" strokeweight="1pt">
                      <v:stroke joinstyle="miter"/>
                      <v:path arrowok="t" o:connecttype="custom" o:connectlocs="258075,4403;14220,218250;54081,260371;262765,88646;258075,4403" o:connectangles="0,0,0,0,0"/>
                    </v:shape>
                    <v:shape id="자유형 116" o:spid="_x0000_s1056" style="position:absolute;left:27627;top:13932;width:2888;height:2690;rotation:90;visibility:visible;mso-wrap-style:square;v-text-anchor:middle" coordsize="1014840,683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" path="m906695,11195c761160,66114,169408,446427,49959,554892,-69490,663357,44468,716903,190003,661984,335538,607065,802348,335217,923170,225379,1043992,115541,1052230,-43724,906695,11195xe" fillcolor="windowText" strokeweight="1pt">
                      <v:stroke joinstyle="miter"/>
                      <v:path arrowok="t" o:connecttype="custom" o:connectlocs="258075,4403;14220,218250;54081,260371;262765,88646;258075,4403" o:connectangles="0,0,0,0,0"/>
                    </v:shape>
                  </v:group>
                  <v:group id="그룹 9" o:spid="_x0000_s1057" style="position:absolute;left:14243;top:6295;width:7047;height:8389" coordorigin="14243,6295" coordsize="7047,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4f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">
                    <v:group id="그룹 101" o:spid="_x0000_s1058" style="position:absolute;left:14243;top:6295;width:7047;height:8389" coordorigin="14243,6295" coordsize="7047,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<v:group id="그룹 106" o:spid="_x0000_s1059" style="position:absolute;left:16583;top:6295;width:2512;height:8389" coordorigin="16583,6295" coordsize="2512,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<v:oval id="타원 109" o:spid="_x0000_s1060" style="position:absolute;left:16850;top:6295;width:1977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" fillcolor="windowText" strokeweight="1pt">
                          <v:stroke joinstyle="miter"/>
                        </v:oval>
                        <v:group id="그룹 110" o:spid="_x0000_s1061" style="position:absolute;left:16583;top:8588;width:2512;height:6096" coordorigin="16583,8588" coordsize="2512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  <v:roundrect id="모서리가 둥근 직사각형 111" o:spid="_x0000_s1062" style="position:absolute;left:16644;top:8588;width:2389;height:33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" fillcolor="windowText" strokeweight="1pt">
                            <v:stroke joinstyle="miter"/>
                          </v:roundrect>
                          <v:roundrect id="모서리가 둥근 직사각형 112" o:spid="_x0000_s1063" style="position:absolute;left:16583;top:8588;width:988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" fillcolor="windowText" strokeweight="1pt">
                            <v:stroke joinstyle="miter"/>
                          </v:roundrect>
                          <v:roundrect id="모서리가 둥근 직사각형 113" o:spid="_x0000_s1064" style="position:absolute;left:18107;top:8588;width:988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" fillcolor="windowText" strokeweight="1pt">
                            <v:stroke joinstyle="miter"/>
                          </v:roundrect>
                        </v:group>
                      </v:group>
                      <v:shape id="자유형 107" o:spid="_x0000_s1065" style="position:absolute;left:14243;top:8932;width:2888;height:2690;rotation:-773204fd;visibility:visible;mso-wrap-style:square;v-text-anchor:middle" coordsize="1014840,683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" path="m906695,11195c761160,66114,169408,446427,49959,554892,-69490,663357,44468,716903,190003,661984,335538,607065,802348,335217,923170,225379,1043992,115541,1052230,-43724,906695,11195xe" fillcolor="windowText" strokeweight="1pt">
                        <v:stroke joinstyle="miter"/>
                        <v:path arrowok="t" o:connecttype="custom" o:connectlocs="258075,4403;14220,218250;54081,260371;262765,88646;258075,4403" o:connectangles="0,0,0,0,0"/>
                      </v:shape>
                      <v:shape id="자유형 108" o:spid="_x0000_s1066" style="position:absolute;left:18501;top:8688;width:2889;height:2689;rotation:90;visibility:visible;mso-wrap-style:square;v-text-anchor:middle" coordsize="1014840,683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" path="m906695,11195c761160,66114,169408,446427,49959,554892,-69490,663357,44468,716903,190003,661984,335538,607065,802348,335217,923170,225379,1043992,115541,1052230,-43724,906695,11195xe" fillcolor="windowText" strokeweight="1pt">
                        <v:stroke joinstyle="miter"/>
                        <v:path arrowok="t" o:connecttype="custom" o:connectlocs="258075,4403;14220,218250;54081,260371;262765,88646;258075,4403" o:connectangles="0,0,0,0,0"/>
                      </v:shape>
                    </v:group>
                    <v:shape id="곱셈 기호 102" o:spid="_x0000_s1067" style="position:absolute;left:16850;top:6713;width:1080;height:1080;visibility:visible;mso-wrap-style:square;v-text-anchor:middle" coordsize="108000,1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" path="m16958,34920l34920,16958,54000,36038,73080,16958,91042,34920,71962,54000,91042,73080,73080,91042,54000,71962,34920,91042,16958,73080,36038,54000,16958,34920xe" fillcolor="window" stroked="f" strokeweight="1pt">
                      <v:stroke joinstyle="miter"/>
                      <v:path arrowok="t" o:connecttype="custom" o:connectlocs="16958,34920;34920,16958;54000,36038;73080,16958;91042,34920;71962,54000;91042,73080;73080,91042;54000,71962;34920,91042;16958,73080;36038,54000;16958,34920" o:connectangles="0,0,0,0,0,0,0,0,0,0,0,0,0"/>
                    </v:shape>
                    <v:shape id="곱셈 기호 103" o:spid="_x0000_s1068" style="position:absolute;left:17755;top:6713;width:1080;height:1080;visibility:visible;mso-wrap-style:square;v-text-anchor:middle" coordsize="108000,1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" path="m16958,34920l34920,16958,54000,36038,73080,16958,91042,34920,71962,54000,91042,73080,73080,91042,54000,71962,34920,91042,16958,73080,36038,54000,16958,34920xe" fillcolor="window" stroked="f" strokeweight="1pt">
                      <v:stroke joinstyle="miter"/>
                      <v:path arrowok="t" o:connecttype="custom" o:connectlocs="16958,34920;34920,16958;54000,36038;73080,16958;91042,34920;71962,54000;91042,73080;73080,91042;54000,71962;34920,91042;16958,73080;36038,54000;16958,34920" o:connectangles="0,0,0,0,0,0,0,0,0,0,0,0,0"/>
                    </v:shape>
                    <v:shape id="하트 104" o:spid="_x0000_s1069" style="position:absolute;left:17077;top:9478;width:1609;height:1317;visibility:visible;mso-wrap-style:square;v-text-anchor:middle" coordsize="160911,131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" path="m80456,32926v33523,-76827,164263,,,98776c-83808,32926,46932,-43901,80456,32926xe" fillcolor="window" stroked="f" strokeweight="1pt">
                      <v:stroke joinstyle="miter"/>
                      <v:path arrowok="t" o:connecttype="custom" o:connectlocs="80456,32926;80456,131702;80456,32926" o:connectangles="0,0,0"/>
                    </v:shape>
                    <v:shapetype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번개 105" o:spid="_x0000_s1070" type="#_x0000_t73" style="position:absolute;left:17553;top:9606;width:72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" fillcolor="windowText" stroked="f" strokeweight="1pt"/>
                  </v:group>
                  <v:group id="그룹 10" o:spid="_x0000_s1071" style="position:absolute;left:18929;top:6110;width:3240;height:3240" coordorigin="18929,6110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  <v:shape id="눈물 방울 98" o:spid="_x0000_s1072" style="position:absolute;left:18929;top:6110;width:3600;height:3600;rotation:8696128fd;visibility:visible;mso-wrap-style:square;v-text-anchor:middle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" path="m,180000c,80589,80589,,180000,v78919,,157837,-18919,236756,-56756c378919,22163,360000,101081,360000,180000v,99411,-80589,180000,-180000,180000c80589,360000,,279411,,180000xe" fillcolor="window" strokecolor="windowText" strokeweight="1pt">
                      <v:stroke joinstyle="miter"/>
                      <v:path arrowok="t" o:connecttype="custom" o:connectlocs="0,180000;180000,0;416756,-56756;360000,180000;180000,360000;0,180000" o:connectangles="0,0,0,0,0,0"/>
                    </v:shape>
                    <v:oval id="타원 99" o:spid="_x0000_s1073" style="position:absolute;left:19469;top:6651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" fillcolor="windowText" stroked="f" strokeweight="1pt">
                      <v:stroke joinstyle="miter"/>
                    </v:oval>
                    <v:shape id="덧셈 기호 100" o:spid="_x0000_s1074" style="position:absolute;left:19318;top:6404;width:2822;height:2905;visibility:visible;mso-wrap-style:square;v-text-anchor:middle" coordsize="282209,290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" path="m37407,111275r69717,l107124,38507r67961,l175085,111275r69717,l244802,179237r-69717,l175085,252005r-67961,l107124,179237r-69717,l37407,111275xe" fillcolor="window" stroked="f" strokeweight="1pt">
                      <v:stroke joinstyle="miter"/>
                      <v:path arrowok="t" o:connecttype="custom" o:connectlocs="37407,111275;107124,111275;107124,38507;175085,38507;175085,111275;244802,111275;244802,179237;175085,179237;175085,252005;107124,252005;107124,179237;37407,179237;37407,111275" o:connectangles="0,0,0,0,0,0,0,0,0,0,0,0,0"/>
                    </v:shape>
                  </v:group>
                  <v:group id="그룹 11" o:spid="_x0000_s1075" style="position:absolute;left:25823;top:5829;width:3465;height:4243" coordorigin="25822,5829" coordsize="7047,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<v:group id="그룹 90" o:spid="_x0000_s1076" style="position:absolute;left:28163;top:5829;width:2512;height:8389" coordorigin="28163,5829" coordsize="2512,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<v:oval id="타원 93" o:spid="_x0000_s1077" style="position:absolute;left:28430;top:5829;width:1977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" fillcolor="windowText" strokeweight="1pt">
                        <v:stroke joinstyle="miter"/>
                      </v:oval>
                      <v:group id="그룹 94" o:spid="_x0000_s1078" style="position:absolute;left:28163;top:8122;width:2512;height:6096" coordorigin="28163,8122" coordsize="2512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<v:roundrect id="모서리가 둥근 직사각형 95" o:spid="_x0000_s1079" style="position:absolute;left:28224;top:8122;width:2389;height:33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" fillcolor="windowText" strokeweight="1pt">
                          <v:stroke joinstyle="miter"/>
                        </v:roundrect>
                        <v:roundrect id="모서리가 둥근 직사각형 96" o:spid="_x0000_s1080" style="position:absolute;left:28163;top:8122;width:988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" fillcolor="windowText" strokeweight="1pt">
                          <v:stroke joinstyle="miter"/>
                        </v:roundrect>
                        <v:roundrect id="모서리가 둥근 직사각형 97" o:spid="_x0000_s1081" style="position:absolute;left:29687;top:8122;width:988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" fillcolor="windowText" strokeweight="1pt">
                          <v:stroke joinstyle="miter"/>
                        </v:roundrect>
                      </v:group>
                    </v:group>
                    <v:shape id="자유형 91" o:spid="_x0000_s1082" style="position:absolute;left:25822;top:8466;width:2889;height:2690;rotation:-773204fd;visibility:visible;mso-wrap-style:square;v-text-anchor:middle" coordsize="1014840,683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" path="m906695,11195c761160,66114,169408,446427,49959,554892,-69490,663357,44468,716903,190003,661984,335538,607065,802348,335217,923170,225379,1043992,115541,1052230,-43724,906695,11195xe" fillcolor="windowText" strokeweight="1pt">
                      <v:stroke joinstyle="miter"/>
                      <v:path arrowok="t" o:connecttype="custom" o:connectlocs="258075,4403;14220,218250;54081,260371;262765,88646;258075,4403" o:connectangles="0,0,0,0,0"/>
                    </v:shape>
                    <v:shape id="자유형 92" o:spid="_x0000_s1083" style="position:absolute;left:30081;top:8222;width:2889;height:2689;rotation:90;visibility:visible;mso-wrap-style:square;v-text-anchor:middle" coordsize="1014840,683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" path="m906695,11195c761160,66114,169408,446427,49959,554892,-69490,663357,44468,716903,190003,661984,335538,607065,802348,335217,923170,225379,1043992,115541,1052230,-43724,906695,11195xe" fillcolor="windowText" strokeweight="1pt">
                      <v:stroke joinstyle="miter"/>
                      <v:path arrowok="t" o:connecttype="custom" o:connectlocs="258075,4403;14220,218250;54081,260371;262765,88646;258075,4403" o:connectangles="0,0,0,0,0"/>
                    </v:shape>
                  </v:group>
                  <v:group id="그룹 12" o:spid="_x0000_s1084" style="position:absolute;left:32299;top:8470;width:3466;height:4243" coordorigin="32299,8470" coordsize="7047,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h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bXhTDgCMv0FAAD//wMAUEsBAi0AFAAGAAgAAAAhANvh9svuAAAAhQEAABMAAAAAAAAAAAAA&#10;AAAAAAAAAFtDb250ZW50X1R5cGVzXS54bWxQSwECLQAUAAYACAAAACEAWvQsW78AAAAVAQAACwAA&#10;AAAAAAAAAAAAAAAfAQAAX3JlbHMvLnJlbHNQSwECLQAUAAYACAAAACEALR4oQsMAAADcAAAADwAA&#10;AAAAAAAAAAAAAAAHAgAAZHJzL2Rvd25yZXYueG1sUEsFBgAAAAADAAMAtwAAAPcCAAAAAA==&#10;">
                    <v:group id="그룹 82" o:spid="_x0000_s1085" style="position:absolute;left:34639;top:8470;width:2513;height:8389" coordorigin="34639,8470" coordsize="2512,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<v:oval id="타원 85" o:spid="_x0000_s1086" style="position:absolute;left:34907;top:8470;width:1977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" fillcolor="windowText" strokeweight="1pt">
                        <v:stroke joinstyle="miter"/>
                      </v:oval>
                      <v:group id="그룹 86" o:spid="_x0000_s1087" style="position:absolute;left:34639;top:10763;width:2513;height:6096" coordorigin="34639,10763" coordsize="2512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<v:roundrect id="모서리가 둥근 직사각형 87" o:spid="_x0000_s1088" style="position:absolute;left:34701;top:10763;width:2389;height:33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" fillcolor="windowText" strokeweight="1pt">
                          <v:stroke joinstyle="miter"/>
                        </v:roundrect>
                        <v:roundrect id="모서리가 둥근 직사각형 88" o:spid="_x0000_s1089" style="position:absolute;left:34639;top:10763;width:989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" fillcolor="windowText" strokeweight="1pt">
                          <v:stroke joinstyle="miter"/>
                        </v:roundrect>
                        <v:roundrect id="모서리가 둥근 직사각형 89" o:spid="_x0000_s1090" style="position:absolute;left:36163;top:10763;width:989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" fillcolor="windowText" strokeweight="1pt">
                          <v:stroke joinstyle="miter"/>
                        </v:roundrect>
                      </v:group>
                    </v:group>
                    <v:shape id="자유형 83" o:spid="_x0000_s1091" style="position:absolute;left:32299;top:11107;width:2889;height:2690;rotation:-773204fd;visibility:visible;mso-wrap-style:square;v-text-anchor:middle" coordsize="1014840,683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" path="m906695,11195c761160,66114,169408,446427,49959,554892,-69490,663357,44468,716903,190003,661984,335538,607065,802348,335217,923170,225379,1043992,115541,1052230,-43724,906695,11195xe" fillcolor="windowText" strokeweight="1pt">
                      <v:stroke joinstyle="miter"/>
                      <v:path arrowok="t" o:connecttype="custom" o:connectlocs="258075,4403;14220,218250;54081,260371;262765,88646;258075,4403" o:connectangles="0,0,0,0,0"/>
                    </v:shape>
                    <v:shape id="자유형 84" o:spid="_x0000_s1092" style="position:absolute;left:36557;top:10863;width:2889;height:2690;rotation:90;visibility:visible;mso-wrap-style:square;v-text-anchor:middle" coordsize="1014840,683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" path="m906695,11195c761160,66114,169408,446427,49959,554892,-69490,663357,44468,716903,190003,661984,335538,607065,802348,335217,923170,225379,1043992,115541,1052230,-43724,906695,11195xe" fillcolor="windowText" strokeweight="1pt">
                      <v:stroke joinstyle="miter"/>
                      <v:path arrowok="t" o:connecttype="custom" o:connectlocs="258075,4403;14220,218250;54081,260371;262765,88646;258075,4403" o:connectangles="0,0,0,0,0"/>
                    </v:shape>
                  </v:group>
                  <v:group id="그룹 13" o:spid="_x0000_s1093" style="position:absolute;left:33823;top:9994;width:3466;height:4243" coordorigin="33823,9994" coordsize="7047,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o3Z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TLF/g9E46A3D4AAAD//wMAUEsBAi0AFAAGAAgAAAAhANvh9svuAAAAhQEAABMAAAAAAAAA&#10;AAAAAAAAAAAAAFtDb250ZW50X1R5cGVzXS54bWxQSwECLQAUAAYACAAAACEAWvQsW78AAAAVAQAA&#10;CwAAAAAAAAAAAAAAAAAfAQAAX3JlbHMvLnJlbHNQSwECLQAUAAYACAAAACEAQlKN2cYAAADcAAAA&#10;DwAAAAAAAAAAAAAAAAAHAgAAZHJzL2Rvd25yZXYueG1sUEsFBgAAAAADAAMAtwAAAPoCAAAAAA==&#10;">
                    <v:group id="그룹 74" o:spid="_x0000_s1094" style="position:absolute;left:36163;top:9994;width:2513;height:8389" coordorigin="36163,9994" coordsize="2512,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<v:oval id="타원 77" o:spid="_x0000_s1095" style="position:absolute;left:36431;top:9994;width:1977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" fillcolor="windowText" strokeweight="1pt">
                        <v:stroke joinstyle="miter"/>
                      </v:oval>
                      <v:group id="그룹 78" o:spid="_x0000_s1096" style="position:absolute;left:36163;top:12287;width:2513;height:6096" coordorigin="36163,12287" coordsize="2512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roundrect id="모서리가 둥근 직사각형 79" o:spid="_x0000_s1097" style="position:absolute;left:36225;top:12287;width:2389;height:33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" fillcolor="windowText" strokeweight="1pt">
                          <v:stroke joinstyle="miter"/>
                        </v:roundrect>
                        <v:roundrect id="모서리가 둥근 직사각형 80" o:spid="_x0000_s1098" style="position:absolute;left:36163;top:12287;width:989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" fillcolor="windowText" strokeweight="1pt">
                          <v:stroke joinstyle="miter"/>
                        </v:roundrect>
                        <v:roundrect id="모서리가 둥근 직사각형 81" o:spid="_x0000_s1099" style="position:absolute;left:37687;top:12287;width:989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" fillcolor="windowText" strokeweight="1pt">
                          <v:stroke joinstyle="miter"/>
                        </v:roundrect>
                      </v:group>
                    </v:group>
                    <v:shape id="자유형 75" o:spid="_x0000_s1100" style="position:absolute;left:33823;top:12631;width:2889;height:2690;rotation:-773204fd;visibility:visible;mso-wrap-style:square;v-text-anchor:middle" coordsize="1014840,683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" path="m906695,11195c761160,66114,169408,446427,49959,554892,-69490,663357,44468,716903,190003,661984,335538,607065,802348,335217,923170,225379,1043992,115541,1052230,-43724,906695,11195xe" fillcolor="windowText" strokeweight="1pt">
                      <v:stroke joinstyle="miter"/>
                      <v:path arrowok="t" o:connecttype="custom" o:connectlocs="258075,4403;14220,218250;54081,260371;262765,88646;258075,4403" o:connectangles="0,0,0,0,0"/>
                    </v:shape>
                    <v:shape id="자유형 76" o:spid="_x0000_s1101" style="position:absolute;left:38081;top:12387;width:2889;height:2690;rotation:90;visibility:visible;mso-wrap-style:square;v-text-anchor:middle" coordsize="1014840,683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" path="m906695,11195c761160,66114,169408,446427,49959,554892,-69490,663357,44468,716903,190003,661984,335538,607065,802348,335217,923170,225379,1043992,115541,1052230,-43724,906695,11195xe" fillcolor="windowText" strokeweight="1pt">
                      <v:stroke joinstyle="miter"/>
                      <v:path arrowok="t" o:connecttype="custom" o:connectlocs="258075,4403;14220,218250;54081,260371;262765,88646;258075,4403" o:connectangles="0,0,0,0,0"/>
                    </v:shape>
                  </v:group>
                  <v:group id="그룹 14" o:spid="_x0000_s1102" style="position:absolute;left:2515;top:8874;width:3466;height:4243" coordorigin="2515,8874" coordsize="7047,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Rj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">
                    <v:group id="그룹 66" o:spid="_x0000_s1103" style="position:absolute;left:4855;top:8874;width:2512;height:8389" coordorigin="4855,8874" coordsize="2512,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<v:oval id="타원 69" o:spid="_x0000_s1104" style="position:absolute;left:5123;top:8874;width:1977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" fillcolor="windowText" strokeweight="1pt">
                        <v:stroke joinstyle="miter"/>
                      </v:oval>
                      <v:group id="그룹 70" o:spid="_x0000_s1105" style="position:absolute;left:4855;top:11167;width:2512;height:6096" coordorigin="4855,11167" coordsize="2512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v:roundrect id="모서리가 둥근 직사각형 71" o:spid="_x0000_s1106" style="position:absolute;left:4917;top:11167;width:2389;height:33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" fillcolor="windowText" strokeweight="1pt">
                          <v:stroke joinstyle="miter"/>
                        </v:roundrect>
                        <v:roundrect id="모서리가 둥근 직사각형 72" o:spid="_x0000_s1107" style="position:absolute;left:4855;top:11167;width:988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" fillcolor="windowText" strokeweight="1pt">
                          <v:stroke joinstyle="miter"/>
                        </v:roundrect>
                        <v:roundrect id="모서리가 둥근 직사각형 73" o:spid="_x0000_s1108" style="position:absolute;left:6379;top:11167;width:988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" fillcolor="windowText" strokeweight="1pt">
                          <v:stroke joinstyle="miter"/>
                        </v:roundrect>
                      </v:group>
                    </v:group>
                    <v:shape id="자유형 67" o:spid="_x0000_s1109" style="position:absolute;left:2515;top:11511;width:2888;height:2690;rotation:-773204fd;visibility:visible;mso-wrap-style:square;v-text-anchor:middle" coordsize="1014840,683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" path="m906695,11195c761160,66114,169408,446427,49959,554892,-69490,663357,44468,716903,190003,661984,335538,607065,802348,335217,923170,225379,1043992,115541,1052230,-43724,906695,11195xe" fillcolor="windowText" strokeweight="1pt">
                      <v:stroke joinstyle="miter"/>
                      <v:path arrowok="t" o:connecttype="custom" o:connectlocs="258075,4403;14220,218250;54081,260371;262765,88646;258075,4403" o:connectangles="0,0,0,0,0"/>
                    </v:shape>
                    <v:shape id="자유형 68" o:spid="_x0000_s1110" style="position:absolute;left:6773;top:11267;width:2889;height:2690;rotation:90;visibility:visible;mso-wrap-style:square;v-text-anchor:middle" coordsize="1014840,683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" path="m906695,11195c761160,66114,169408,446427,49959,554892,-69490,663357,44468,716903,190003,661984,335538,607065,802348,335217,923170,225379,1043992,115541,1052230,-43724,906695,11195xe" fillcolor="windowText" strokeweight="1pt">
                      <v:stroke joinstyle="miter"/>
                      <v:path arrowok="t" o:connecttype="custom" o:connectlocs="258075,4403;14220,218250;54081,260371;262765,88646;258075,4403" o:connectangles="0,0,0,0,0"/>
                    </v:shape>
                  </v:group>
                  <v:group id="그룹 15" o:spid="_x0000_s1111" style="position:absolute;left:7470;top:12038;width:3466;height:4244" coordorigin="7470,12038" coordsize="7047,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fH4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xTKG15lwBOTmCQAA//8DAFBLAQItABQABgAIAAAAIQDb4fbL7gAAAIUBAAATAAAAAAAAAAAA&#10;AAAAAAAAAABbQ29udGVudF9UeXBlc10ueG1sUEsBAi0AFAAGAAgAAAAhAFr0LFu/AAAAFQEAAAsA&#10;AAAAAAAAAAAAAAAAHwEAAF9yZWxzLy5yZWxzUEsBAi0AFAAGAAgAAAAhAInx8fjEAAAA3AAAAA8A&#10;AAAAAAAAAAAAAAAABwIAAGRycy9kb3ducmV2LnhtbFBLBQYAAAAAAwADALcAAAD4AgAAAAA=&#10;">
                    <v:group id="그룹 58" o:spid="_x0000_s1112" style="position:absolute;left:9810;top:12038;width:2513;height:8390" coordorigin="9810,12038" coordsize="2512,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oval id="타원 61" o:spid="_x0000_s1113" style="position:absolute;left:10078;top:12038;width:1977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" fillcolor="windowText" strokeweight="1pt">
                        <v:stroke joinstyle="miter"/>
                      </v:oval>
                      <v:group id="그룹 62" o:spid="_x0000_s1114" style="position:absolute;left:9810;top:14332;width:2513;height:6096" coordorigin="9810,14332" coordsize="2512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<v:roundrect id="모서리가 둥근 직사각형 63" o:spid="_x0000_s1115" style="position:absolute;left:9872;top:14332;width:2389;height:33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" fillcolor="windowText" strokeweight="1pt">
                          <v:stroke joinstyle="miter"/>
                        </v:roundrect>
                        <v:roundrect id="모서리가 둥근 직사각형 64" o:spid="_x0000_s1116" style="position:absolute;left:9810;top:14332;width:989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" fillcolor="windowText" strokeweight="1pt">
                          <v:stroke joinstyle="miter"/>
                        </v:roundrect>
                        <v:roundrect id="모서리가 둥근 직사각형 65" o:spid="_x0000_s1117" style="position:absolute;left:11334;top:14332;width:989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" fillcolor="windowText" strokeweight="1pt">
                          <v:stroke joinstyle="miter"/>
                        </v:roundrect>
                      </v:group>
                    </v:group>
                    <v:shape id="자유형 59" o:spid="_x0000_s1118" style="position:absolute;left:7470;top:14676;width:2889;height:2689;rotation:-773204fd;visibility:visible;mso-wrap-style:square;v-text-anchor:middle" coordsize="1014840,683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" path="m906695,11195c761160,66114,169408,446427,49959,554892,-69490,663357,44468,716903,190003,661984,335538,607065,802348,335217,923170,225379,1043992,115541,1052230,-43724,906695,11195xe" fillcolor="windowText" strokeweight="1pt">
                      <v:stroke joinstyle="miter"/>
                      <v:path arrowok="t" o:connecttype="custom" o:connectlocs="258075,4403;14220,218250;54081,260371;262765,88646;258075,4403" o:connectangles="0,0,0,0,0"/>
                    </v:shape>
                    <v:shape id="자유형 60" o:spid="_x0000_s1119" style="position:absolute;left:11728;top:14432;width:2889;height:2690;rotation:90;visibility:visible;mso-wrap-style:square;v-text-anchor:middle" coordsize="1014840,683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" path="m906695,11195c761160,66114,169408,446427,49959,554892,-69490,663357,44468,716903,190003,661984,335538,607065,802348,335217,923170,225379,1043992,115541,1052230,-43724,906695,11195xe" fillcolor="windowText" strokeweight="1pt">
                      <v:stroke joinstyle="miter"/>
                      <v:path arrowok="t" o:connecttype="custom" o:connectlocs="258075,4403;14220,218250;54081,260371;262765,88646;258075,4403" o:connectangles="0,0,0,0,0"/>
                    </v:shape>
                  </v:group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아래쪽 화살표 16" o:spid="_x0000_s1120" type="#_x0000_t67" style="position:absolute;left:17041;top:18394;width:213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" adj="14888" fillcolor="windowText" strokeweight="1pt"/>
                  <v:group id="그룹 17" o:spid="_x0000_s1121" style="position:absolute;left:5183;top:7170;width:1800;height:1800" coordorigin="5183,7170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8oU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fDGF55lwBOT6HwAA//8DAFBLAQItABQABgAIAAAAIQDb4fbL7gAAAIUBAAATAAAAAAAAAAAA&#10;AAAAAAAAAABbQ29udGVudF9UeXBlc10ueG1sUEsBAi0AFAAGAAgAAAAhAFr0LFu/AAAAFQEAAAsA&#10;AAAAAAAAAAAAAAAAHwEAAF9yZWxzLy5yZWxzUEsBAi0AFAAGAAgAAAAhABZvyhTEAAAA3AAAAA8A&#10;AAAAAAAAAAAAAAAABwIAAGRycy9kb3ducmV2LnhtbFBLBQYAAAAAAwADALcAAAD4AgAAAAA=&#10;">
                    <v:shape id="눈물 방울 55" o:spid="_x0000_s1122" style="position:absolute;left:5183;top:7170;width:3600;height:3600;rotation:8696128fd;visibility:visible;mso-wrap-style:square;v-text-anchor:middle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" path="m,180000c,80589,80589,,180000,v78919,,157837,-18919,236756,-56756c378919,22163,360000,101081,360000,180000v,99411,-80589,180000,-180000,180000c80589,360000,,279411,,180000xe" fillcolor="window" strokecolor="windowText" strokeweight="1pt">
                      <v:stroke joinstyle="miter"/>
                      <v:path arrowok="t" o:connecttype="custom" o:connectlocs="0,180000;180000,0;416756,-56756;360000,180000;180000,360000;0,180000" o:connectangles="0,0,0,0,0,0"/>
                    </v:shape>
                    <v:oval id="타원 56" o:spid="_x0000_s1123" style="position:absolute;left:5723;top:7712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" fillcolor="windowText" stroked="f" strokeweight="1pt">
                      <v:stroke joinstyle="miter"/>
                    </v:oval>
                    <v:shape id="덧셈 기호 57" o:spid="_x0000_s1124" style="position:absolute;left:5572;top:7464;width:2822;height:2905;visibility:visible;mso-wrap-style:square;v-text-anchor:middle" coordsize="282209,290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" path="m37407,111275r69717,l107124,38507r67961,l175085,111275r69717,l244802,179237r-69717,l175085,252005r-67961,l107124,179237r-69717,l37407,111275xe" fillcolor="window" stroked="f" strokeweight="1pt">
                      <v:stroke joinstyle="miter"/>
                      <v:path arrowok="t" o:connecttype="custom" o:connectlocs="37407,111275;107124,111275;107124,38507;175085,38507;175085,111275;244802,111275;244802,179237;175085,179237;175085,252005;107124,252005;107124,179237;37407,179237;37407,111275" o:connectangles="0,0,0,0,0,0,0,0,0,0,0,0,0"/>
                    </v:shape>
                  </v:group>
                  <v:group id="그룹 18" o:spid="_x0000_s1125" style="position:absolute;left:9280;top:10080;width:1800;height:1800" coordorigin="9280,10080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Jg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tX+D3TDgCMv0BAAD//wMAUEsBAi0AFAAGAAgAAAAhANvh9svuAAAAhQEAABMAAAAAAAAA&#10;AAAAAAAAAAAAAFtDb250ZW50X1R5cGVzXS54bWxQSwECLQAUAAYACAAAACEAWvQsW78AAAAVAQAA&#10;CwAAAAAAAAAAAAAAAAAfAQAAX3JlbHMvLnJlbHNQSwECLQAUAAYACAAAACEAmYZSYMYAAADcAAAA&#10;DwAAAAAAAAAAAAAAAAAHAgAAZHJzL2Rvd25yZXYueG1sUEsFBgAAAAADAAMAtwAAAPoCAAAAAA==&#10;">
                    <v:shape id="눈물 방울 52" o:spid="_x0000_s1126" style="position:absolute;left:9280;top:10080;width:3600;height:3600;rotation:8696128fd;visibility:visible;mso-wrap-style:square;v-text-anchor:middle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" path="m,180000c,80589,80589,,180000,v78919,,157837,-18919,236756,-56756c378919,22163,360000,101081,360000,180000v,99411,-80589,180000,-180000,180000c80589,360000,,279411,,180000xe" fillcolor="window" strokecolor="windowText" strokeweight="1pt">
                      <v:stroke joinstyle="miter"/>
                      <v:path arrowok="t" o:connecttype="custom" o:connectlocs="0,180000;180000,0;416756,-56756;360000,180000;180000,360000;0,180000" o:connectangles="0,0,0,0,0,0"/>
                    </v:shape>
                    <v:oval id="타원 53" o:spid="_x0000_s1127" style="position:absolute;left:9820;top:10621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" fillcolor="windowText" stroked="f" strokeweight="1pt">
                      <v:stroke joinstyle="miter"/>
                    </v:oval>
                    <v:shape id="덧셈 기호 54" o:spid="_x0000_s1128" style="position:absolute;left:9669;top:10374;width:2822;height:2905;visibility:visible;mso-wrap-style:square;v-text-anchor:middle" coordsize="282209,290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" path="m37407,111275r69717,l107124,38507r67961,l175085,111275r69717,l244802,179237r-69717,l175085,252005r-67961,l107124,179237r-69717,l37407,111275xe" fillcolor="window" stroked="f" strokeweight="1pt">
                      <v:stroke joinstyle="miter"/>
                      <v:path arrowok="t" o:connecttype="custom" o:connectlocs="37407,111275;107124,111275;107124,38507;175085,38507;175085,111275;244802,111275;244802,179237;175085,179237;175085,252005;107124,252005;107124,179237;37407,179237;37407,111275" o:connectangles="0,0,0,0,0,0,0,0,0,0,0,0,0"/>
                    </v:shape>
                  </v:group>
                  <v:group id="그룹 19" o:spid="_x0000_s1129" style="position:absolute;left:22787;top:10146;width:1800;height:1800" coordorigin="22787,10146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vf7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zBP7OhCMgN78AAAD//wMAUEsBAi0AFAAGAAgAAAAhANvh9svuAAAAhQEAABMAAAAAAAAA&#10;AAAAAAAAAAAAAFtDb250ZW50X1R5cGVzXS54bWxQSwECLQAUAAYACAAAACEAWvQsW78AAAAVAQAA&#10;CwAAAAAAAAAAAAAAAAAfAQAAX3JlbHMvLnJlbHNQSwECLQAUAAYACAAAACEA9sr3+8YAAADcAAAA&#10;DwAAAAAAAAAAAAAAAAAHAgAAZHJzL2Rvd25yZXYueG1sUEsFBgAAAAADAAMAtwAAAPoCAAAAAA==&#10;">
                    <v:shape id="눈물 방울 49" o:spid="_x0000_s1130" style="position:absolute;left:22787;top:10146;width:3600;height:3600;rotation:8696128fd;visibility:visible;mso-wrap-style:square;v-text-anchor:middle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" path="m,180000c,80589,80589,,180000,v78919,,157837,-18919,236756,-56756c378919,22163,360000,101081,360000,180000v,99411,-80589,180000,-180000,180000c80589,360000,,279411,,180000xe" fillcolor="window" strokecolor="windowText" strokeweight="1pt">
                      <v:stroke joinstyle="miter"/>
                      <v:path arrowok="t" o:connecttype="custom" o:connectlocs="0,180000;180000,0;416756,-56756;360000,180000;180000,360000;0,180000" o:connectangles="0,0,0,0,0,0"/>
                    </v:shape>
                    <v:oval id="타원 50" o:spid="_x0000_s1131" style="position:absolute;left:23327;top:10687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" fillcolor="windowText" stroked="f" strokeweight="1pt">
                      <v:stroke joinstyle="miter"/>
                    </v:oval>
                    <v:shape id="덧셈 기호 51" o:spid="_x0000_s1132" style="position:absolute;left:23176;top:10439;width:2822;height:2906;visibility:visible;mso-wrap-style:square;v-text-anchor:middle" coordsize="282209,290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" path="m37407,111275r69717,l107124,38507r67961,l175085,111275r69717,l244802,179237r-69717,l175085,252005r-67961,l107124,179237r-69717,l37407,111275xe" fillcolor="window" stroked="f" strokeweight="1pt">
                      <v:stroke joinstyle="miter"/>
                      <v:path arrowok="t" o:connecttype="custom" o:connectlocs="37407,111275;107124,111275;107124,38507;175085,38507;175085,111275;244802,111275;244802,179237;175085,179237;175085,252005;107124,252005;107124,179237;37407,179237;37407,111275" o:connectangles="0,0,0,0,0,0,0,0,0,0,0,0,0"/>
                    </v:shape>
                  </v:group>
                  <v:group id="그룹 20" o:spid="_x0000_s1133" style="position:absolute;left:24998;top:5347;width:1800;height:1800" coordorigin="24998,534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mM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ZJrA35lwBOTiBQAA//8DAFBLAQItABQABgAIAAAAIQDb4fbL7gAAAIUBAAATAAAAAAAAAAAA&#10;AAAAAAAAAABbQ29udGVudF9UeXBlc10ueG1sUEsBAi0AFAAGAAgAAAAhAFr0LFu/AAAAFQEAAAsA&#10;AAAAAAAAAAAAAAAAHwEAAF9yZWxzLy5yZWxzUEsBAi0AFAAGAAgAAAAhAAYYaYzEAAAA3AAAAA8A&#10;AAAAAAAAAAAAAAAABwIAAGRycy9kb3ducmV2LnhtbFBLBQYAAAAAAwADALcAAAD4AgAAAAA=&#10;">
                    <v:shape id="눈물 방울 46" o:spid="_x0000_s1134" style="position:absolute;left:24998;top:5347;width:3600;height:3600;rotation:8696128fd;visibility:visible;mso-wrap-style:square;v-text-anchor:middle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" path="m,180000c,80589,80589,,180000,v78919,,157837,-18919,236756,-56756c378919,22163,360000,101081,360000,180000v,99411,-80589,180000,-180000,180000c80589,360000,,279411,,180000xe" fillcolor="window" strokecolor="windowText" strokeweight="1pt">
                      <v:stroke joinstyle="miter"/>
                      <v:path arrowok="t" o:connecttype="custom" o:connectlocs="0,180000;180000,0;416756,-56756;360000,180000;180000,360000;0,180000" o:connectangles="0,0,0,0,0,0"/>
                    </v:shape>
                    <v:oval id="타원 47" o:spid="_x0000_s1135" style="position:absolute;left:25538;top:5888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" fillcolor="windowText" stroked="f" strokeweight="1pt">
                      <v:stroke joinstyle="miter"/>
                    </v:oval>
                    <v:shape id="덧셈 기호 48" o:spid="_x0000_s1136" style="position:absolute;left:25387;top:5640;width:2822;height:2905;visibility:visible;mso-wrap-style:square;v-text-anchor:middle" coordsize="282209,290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" path="m37407,111275r69717,l107124,38507r67961,l175085,111275r69717,l244802,179237r-69717,l175085,252005r-67961,l107124,179237r-69717,l37407,111275xe" fillcolor="window" stroked="f" strokeweight="1pt">
                      <v:stroke joinstyle="miter"/>
                      <v:path arrowok="t" o:connecttype="custom" o:connectlocs="37407,111275;107124,111275;107124,38507;175085,38507;175085,111275;244802,111275;244802,179237;175085,179237;175085,252005;107124,252005;107124,179237;37407,179237;37407,111275" o:connectangles="0,0,0,0,0,0,0,0,0,0,0,0,0"/>
                    </v:shape>
                  </v:group>
                  <v:group id="그룹 21" o:spid="_x0000_s1137" style="position:absolute;left:36118;top:9309;width:1800;height:1800" coordorigin="36118,9309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wX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tX+H3TDgCMv0BAAD//wMAUEsBAi0AFAAGAAgAAAAhANvh9svuAAAAhQEAABMAAAAAAAAA&#10;AAAAAAAAAAAAAFtDb250ZW50X1R5cGVzXS54bWxQSwECLQAUAAYACAAAACEAWvQsW78AAAAVAQAA&#10;CwAAAAAAAAAAAAAAAAAfAQAAX3JlbHMvLnJlbHNQSwECLQAUAAYACAAAACEAaVTMF8YAAADcAAAA&#10;DwAAAAAAAAAAAAAAAAAHAgAAZHJzL2Rvd25yZXYueG1sUEsFBgAAAAADAAMAtwAAAPoCAAAAAA==&#10;">
                    <v:shape id="눈물 방울 43" o:spid="_x0000_s1138" style="position:absolute;left:36118;top:9309;width:3600;height:3600;rotation:8696128fd;visibility:visible;mso-wrap-style:square;v-text-anchor:middle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" path="m,180000c,80589,80589,,180000,v78919,,157837,-18919,236756,-56756c378919,22163,360000,101081,360000,180000v,99411,-80589,180000,-180000,180000c80589,360000,,279411,,180000xe" fillcolor="window" strokecolor="windowText" strokeweight="1pt">
                      <v:stroke joinstyle="miter"/>
                      <v:path arrowok="t" o:connecttype="custom" o:connectlocs="0,180000;180000,0;416756,-56756;360000,180000;180000,360000;0,180000" o:connectangles="0,0,0,0,0,0"/>
                    </v:shape>
                    <v:oval id="타원 44" o:spid="_x0000_s1139" style="position:absolute;left:36658;top:9851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" fillcolor="windowText" stroked="f" strokeweight="1pt">
                      <v:stroke joinstyle="miter"/>
                    </v:oval>
                    <v:shape id="덧셈 기호 45" o:spid="_x0000_s1140" style="position:absolute;left:36507;top:9603;width:2822;height:2905;visibility:visible;mso-wrap-style:square;v-text-anchor:middle" coordsize="282209,290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" path="m37407,111275r69717,l107124,38507r67961,l175085,111275r69717,l244802,179237r-69717,l175085,252005r-67961,l107124,179237r-69717,l37407,111275xe" fillcolor="window" stroked="f" strokeweight="1pt">
                      <v:stroke joinstyle="miter"/>
                      <v:path arrowok="t" o:connecttype="custom" o:connectlocs="37407,111275;107124,111275;107124,38507;175085,38507;175085,111275;244802,111275;244802,179237;175085,179237;175085,252005;107124,252005;107124,179237;37407,179237;37407,111275" o:connectangles="0,0,0,0,0,0,0,0,0,0,0,0,0"/>
                    </v:shape>
                  </v:group>
                  <v:oval id="타원 22" o:spid="_x0000_s1141" style="position:absolute;left:8226;top:21894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" fillcolor="windowText" strokeweight="1pt">
                    <v:stroke joinstyle="miter"/>
                  </v:oval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순서도: 대체 처리 23" o:spid="_x0000_s1142" type="#_x0000_t176" style="position:absolute;left:9531;top:23804;width:4451;height:2480;rotation:24782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" fillcolor="windowText" strokeweight="1pt"/>
                  <v:shape id="현 24" o:spid="_x0000_s1143" style="position:absolute;left:7708;top:27292;width:3532;height:5032;rotation:90;visibility:visible;mso-wrap-style:square;v-text-anchor:middle" coordsize="353240,503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" path="m183657,502977c109321,507199,41098,444617,13042,346469,-4756,284206,-4321,214385,14251,152582,43870,54018,114086,-6980,189162,634r-5505,502343xe" fillcolor="windowText" strokeweight="1pt">
                    <v:stroke joinstyle="miter"/>
                    <v:path arrowok="t" o:connecttype="custom" o:connectlocs="183657,502977;13042,346469;14251,152582;189162,634;183657,502977" o:connectangles="0,0,0,0,0"/>
                  </v:shape>
                  <v:oval id="타원 25" o:spid="_x0000_s1144" style="position:absolute;left:8475;top:28042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" fillcolor="windowText" strokecolor="window" strokeweight="1.5pt">
                    <v:stroke joinstyle="miter"/>
                  </v:oval>
                  <v:shape id="사다리꼴 26" o:spid="_x0000_s1145" style="position:absolute;left:9254;top:24458;width:1545;height:3452;rotation:11425186fd;flip:x;visibility:visible;mso-wrap-style:square;v-text-anchor:middle" coordsize="154421,34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" path="m,345260l38605,r77211,l154421,345260,,345260xe" fillcolor="windowText" strokeweight="1pt">
                    <v:stroke joinstyle="miter"/>
                    <v:path arrowok="t" o:connecttype="custom" o:connectlocs="0,345260;38605,0;115816,0;154421,345260;0,345260" o:connectangles="0,0,0,0,0"/>
                  </v:shape>
                  <v:shape id="사다리꼴 27" o:spid="_x0000_s1146" style="position:absolute;left:11912;top:25511;width:1883;height:4377;rotation:11425186fd;flip:x;visibility:visible;mso-wrap-style:square;v-text-anchor:middle" coordsize="188286,437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" path="m,437693l47072,r94143,l188286,437693,,437693xe" fillcolor="windowText" strokeweight="1pt">
                    <v:stroke joinstyle="miter"/>
                    <v:path arrowok="t" o:connecttype="custom" o:connectlocs="0,437693;47072,0;141215,0;188286,437693;0,437693" o:connectangles="0,0,0,0,0"/>
                  </v:shape>
                  <v:shape id="순서도: 대체 처리 28" o:spid="_x0000_s1147" type="#_x0000_t176" style="position:absolute;left:12130;top:28812;width:3446;height:1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" fillcolor="windowText" strokeweight="1pt"/>
                  <v:shapetype id="_x0000_t63" coordsize="21600,21600" o:spt="63" adj="1350,25920" path="wr,,21600,21600@15@16@17@18l@21@22xe">
                    <v:stroke joinstyle="miter"/>
                    <v:formulas>
                      <v:f eqn="val #0"/>
                      <v:f eqn="val #1"/>
                      <v:f eqn="sum 10800 0 #0"/>
                      <v:f eqn="sum 10800 0 #1"/>
                      <v:f eqn="atan2 @2 @3"/>
                      <v:f eqn="sumangle @4 11 0"/>
                      <v:f eqn="sumangle @4 0 11"/>
                      <v:f eqn="cos 10800 @4"/>
                      <v:f eqn="sin 10800 @4"/>
                      <v:f eqn="cos 10800 @5"/>
                      <v:f eqn="sin 10800 @5"/>
                      <v:f eqn="cos 10800 @6"/>
                      <v:f eqn="sin 10800 @6"/>
                      <v:f eqn="sum 10800 0 @7"/>
                      <v:f eqn="sum 10800 0 @8"/>
                      <v:f eqn="sum 10800 0 @9"/>
                      <v:f eqn="sum 10800 0 @10"/>
                      <v:f eqn="sum 10800 0 @11"/>
                      <v:f eqn="sum 10800 0 @12"/>
                      <v:f eqn="mod @2 @3 0"/>
                      <v:f eqn="sum @19 0 10800"/>
                      <v:f eqn="if @20 #0 @13"/>
                      <v:f eqn="if @20 #1 @14"/>
                    </v:formulas>
                    <v:path o:connecttype="custom" o:connectlocs="10800,0;3163,3163;0,10800;3163,18437;10800,21600;18437,18437;21600,10800;18437,3163;@21,@22" textboxrect="3163,3163,18437,18437"/>
                    <v:handles>
                      <v:h position="#0,#1"/>
                    </v:handles>
                  </v:shapetype>
                  <v:shape id="타원형 설명선 29" o:spid="_x0000_s1148" type="#_x0000_t63" style="position:absolute;left:2696;top:16984;width:6049;height:4920;rotation:281063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" adj="6300,24300" fillcolor="window" strokecolor="windowText" strokeweight="1.5pt">
                    <v:textbox inset="0,0,0,0">
                      <w:txbxContent>
                        <w:p w:rsidR="005C4135" w:rsidRDefault="005C4135" w:rsidP="00820D72">
                          <w:pPr>
                            <w:pStyle w:val="a8"/>
                            <w:wordWrap w:val="0"/>
                            <w:spacing w:before="0" w:beforeAutospacing="0" w:after="0" w:afterAutospacing="0"/>
                            <w:ind w:left="200"/>
                            <w:jc w:val="center"/>
                          </w:pPr>
                          <w:r w:rsidRPr="00820D72">
                            <w:rPr>
                              <w:rFonts w:ascii="맑은 고딕" w:eastAsia="맑은 고딕" w:hAnsi="맑은 고딕" w:cs="Times New Roman" w:hint="eastAsia"/>
                              <w:b/>
                              <w:b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CPR !</w:t>
                          </w:r>
                        </w:p>
                      </w:txbxContent>
                    </v:textbox>
                  </v:shape>
                  <v:shape id="덧셈 기호 30" o:spid="_x0000_s1149" style="position:absolute;left:6459;top:24802;width:2160;height:2160;visibility:visible;mso-wrap-style:square;v-text-anchor:middle" coordsize="216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" path="m28631,81991r53360,l81991,28631r52018,l134009,81991r53360,l187369,134009r-53360,l134009,187369r-52018,l81991,134009r-53360,l28631,81991xe" fillcolor="windowText" stroked="f" strokeweight="1pt">
                    <v:stroke joinstyle="miter"/>
                    <v:path arrowok="t" o:connecttype="custom" o:connectlocs="28631,81991;81991,81991;81991,28631;134009,28631;134009,81991;187369,81991;187369,134009;134009,134009;134009,187369;81991,187369;81991,134009;28631,134009;28631,81991" o:connectangles="0,0,0,0,0,0,0,0,0,0,0,0,0"/>
                  </v:shape>
                  <v:group id="그룹 31" o:spid="_x0000_s1150" style="position:absolute;left:23540;top:19968;width:11521;height:10332" coordorigin="23540,19968" coordsize="10234,9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VrK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QvS/g9E46A3D4AAAD//wMAUEsBAi0AFAAGAAgAAAAhANvh9svuAAAAhQEAABMAAAAAAAAA&#10;AAAAAAAAAAAAAFtDb250ZW50X1R5cGVzXS54bWxQSwECLQAUAAYACAAAACEAWvQsW78AAAAVAQAA&#10;CwAAAAAAAAAAAAAAAAAfAQAAX3JlbHMvLnJlbHNQSwECLQAUAAYACAAAACEA7I1aysYAAADcAAAA&#10;DwAAAAAAAAAAAAAAAAAHAgAAZHJzL2Rvd25yZXYueG1sUEsFBgAAAAADAAMAtwAAAPoCAAAAAA==&#10;">
                    <v:roundrect id="모서리가 둥근 직사각형 32" o:spid="_x0000_s1151" style="position:absolute;left:23540;top:22733;width:7166;height:51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" fillcolor="windowText" strokeweight="1pt">
                      <v:stroke joinstyle="miter"/>
                    </v:roundrect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직각 삼각형 33" o:spid="_x0000_s1152" type="#_x0000_t6" style="position:absolute;left:29272;top:22747;width:4248;height:2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" fillcolor="windowText" strokeweight="1pt"/>
                    <v:shape id="덧셈 기호 34" o:spid="_x0000_s1153" style="position:absolute;left:23764;top:22970;width:3240;height:3240;visibility:visible;mso-wrap-style:square;v-text-anchor:middle" coordsize="324000,3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" path="m42946,122987r80041,l122987,42946r78026,l201013,122987r80041,l281054,201013r-80041,l201013,281054r-78026,l122987,201013r-80041,l42946,122987xe" fillcolor="window" stroked="f" strokeweight="1pt">
                      <v:stroke joinstyle="miter"/>
                      <v:path arrowok="t" o:connecttype="custom" o:connectlocs="42946,122987;122987,122987;122987,42946;201013,42946;201013,122987;281054,122987;281054,201013;201013,201013;201013,281054;122987,281054;122987,201013;42946,201013;42946,122987" o:connectangles="0,0,0,0,0,0,0,0,0,0,0,0,0"/>
                    </v:shape>
                    <v:shape id="직각 삼각형 35" o:spid="_x0000_s1154" type="#_x0000_t6" style="position:absolute;left:29272;top:23605;width:3720;height:2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" fillcolor="window" strokecolor="window" strokeweight="1pt"/>
                    <v:roundrect id="모서리가 둥근 직사각형 36" o:spid="_x0000_s1155" style="position:absolute;left:28643;top:25294;width:5131;height:25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" fillcolor="windowText" strokeweight="1pt">
                      <v:stroke joinstyle="miter"/>
                    </v:roundrect>
                    <v:roundrect id="모서리가 둥근 직사각형 37" o:spid="_x0000_s1156" style="position:absolute;left:27517;top:21808;width:1021;height:152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" fillcolor="windowText" strokeweight="1pt">
                      <v:stroke joinstyle="miter"/>
                    </v:roundrect>
                    <v:shape id="번개 38" o:spid="_x0000_s1157" type="#_x0000_t73" style="position:absolute;left:26262;top:20348;width:1036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" fillcolor="windowText" stroked="f" strokeweight="1pt"/>
                    <v:shape id="번개 39" o:spid="_x0000_s1158" type="#_x0000_t73" style="position:absolute;left:28833;top:20348;width:1036;height:146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" fillcolor="windowText" stroked="f" strokeweight="1pt"/>
                    <v:shape id="번개 40" o:spid="_x0000_s1159" type="#_x0000_t73" style="position:absolute;left:27548;top:19968;width:1036;height:1460;rotation:2060351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" fillcolor="windowText" stroked="f" strokeweight="1pt"/>
                    <v:oval id="타원 41" o:spid="_x0000_s1160" style="position:absolute;left:24193;top:26552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" fillcolor="windowText" strokecolor="window" strokeweight="3pt">
                      <v:stroke joinstyle="miter"/>
                    </v:oval>
                    <v:oval id="타원 42" o:spid="_x0000_s1161" style="position:absolute;left:30249;top:26552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" fillcolor="windowText" strokecolor="window" strokeweight="3pt">
                      <v:stroke joinstyle="miter"/>
                    </v:oval>
                  </v:group>
                </v:group>
                <v:shapetype id="_x0000_t49" coordsize="21600,21600" o:spt="49" adj="23400,24400,25200,21600,25200,4050,23400,4050" path="m@0@1l@2@3@4@5@6@7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  <v:f eqn="val #6"/>
                    <v:f eqn="val #7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  <v:h position="#6,#7"/>
                  </v:handles>
                  <o:callout v:ext="edit" type="threeSegment" on="t"/>
                </v:shapetype>
                <v:shape id="설명선 3 3" o:spid="_x0000_s1162" type="#_x0000_t49" style="position:absolute;left:7273;width:16519;height:411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" adj="3287,33245,-3600,,-3600,,-1800" filled="f" strokecolor="windowText" strokeweight="1.5pt">
                  <v:textbox inset=".5mm,.2mm,.5mm,.2mm">
                    <w:txbxContent>
                      <w:p w:rsidR="005C4135" w:rsidRDefault="005C4135" w:rsidP="00820D72">
                        <w:pPr>
                          <w:pStyle w:val="a8"/>
                          <w:wordWrap w:val="0"/>
                          <w:spacing w:before="0" w:beforeAutospacing="0" w:after="0" w:afterAutospacing="0" w:line="360" w:lineRule="auto"/>
                          <w:ind w:left="200"/>
                        </w:pPr>
                        <w:r w:rsidRPr="00820D72">
                          <w:rPr>
                            <w:rFonts w:ascii="맑은 고딕" w:eastAsia="맑은 고딕" w:hAnsi="맑은 고딕" w:cs="Times New Roman" w:hint="eastAsia"/>
                            <w:b/>
                            <w:bCs/>
                            <w:color w:val="000000"/>
                            <w:kern w:val="24"/>
                            <w:sz w:val="16"/>
                            <w:szCs w:val="16"/>
                            <w:u w:val="single"/>
                          </w:rPr>
                          <w:t>Emergency Alarm</w:t>
                        </w:r>
                      </w:p>
                      <w:p w:rsidR="005C4135" w:rsidRDefault="005C4135" w:rsidP="00820D72">
                        <w:pPr>
                          <w:pStyle w:val="a8"/>
                          <w:wordWrap w:val="0"/>
                          <w:spacing w:before="0" w:beforeAutospacing="0" w:after="0" w:afterAutospacing="0" w:line="360" w:lineRule="auto"/>
                          <w:ind w:left="200"/>
                        </w:pPr>
                        <w:r w:rsidRPr="00820D72">
                          <w:rPr>
                            <w:rFonts w:ascii="맑은 고딕" w:eastAsia="맑은 고딕" w:hAnsi="맑은 고딕" w:cs="Times New Roman" w:hint="eastAsia"/>
                            <w:color w:val="000000"/>
                            <w:kern w:val="24"/>
                            <w:sz w:val="16"/>
                            <w:szCs w:val="16"/>
                          </w:rPr>
                          <w:t>Emergency Patient is around here!</w:t>
                        </w:r>
                      </w:p>
                    </w:txbxContent>
                  </v:textbox>
                  <o:callout v:ext="edit" minusx="t" minusy="t"/>
                </v:shape>
              </v:group>
            </w:pict>
          </mc:Fallback>
        </mc:AlternateContent>
      </w:r>
    </w:p>
    <w:p w:rsidR="00820D72" w:rsidRDefault="00820D72" w:rsidP="005D6878">
      <w:pPr>
        <w:pStyle w:val="a8"/>
        <w:spacing w:before="0" w:beforeAutospacing="0" w:after="0" w:afterAutospacing="0" w:line="360" w:lineRule="atLeast"/>
        <w:jc w:val="both"/>
        <w:rPr>
          <w:rFonts w:ascii="한양신명조" w:eastAsia="한양신명조"/>
          <w:color w:val="000000"/>
          <w:sz w:val="18"/>
          <w:szCs w:val="18"/>
        </w:rPr>
      </w:pPr>
    </w:p>
    <w:p w:rsidR="00820D72" w:rsidRDefault="00820D72" w:rsidP="005D6878">
      <w:pPr>
        <w:pStyle w:val="a8"/>
        <w:spacing w:before="0" w:beforeAutospacing="0" w:after="0" w:afterAutospacing="0" w:line="360" w:lineRule="atLeast"/>
        <w:jc w:val="both"/>
        <w:rPr>
          <w:rFonts w:ascii="한양신명조" w:eastAsia="한양신명조"/>
          <w:color w:val="000000"/>
          <w:sz w:val="18"/>
          <w:szCs w:val="18"/>
        </w:rPr>
      </w:pPr>
    </w:p>
    <w:p w:rsidR="00820D72" w:rsidRDefault="00820D72" w:rsidP="005D6878">
      <w:pPr>
        <w:pStyle w:val="a8"/>
        <w:spacing w:before="0" w:beforeAutospacing="0" w:after="0" w:afterAutospacing="0" w:line="360" w:lineRule="atLeast"/>
        <w:jc w:val="both"/>
        <w:rPr>
          <w:rFonts w:ascii="한양신명조" w:eastAsia="한양신명조"/>
          <w:color w:val="000000"/>
          <w:sz w:val="18"/>
          <w:szCs w:val="18"/>
        </w:rPr>
      </w:pPr>
    </w:p>
    <w:p w:rsidR="00820D72" w:rsidRDefault="00820D72" w:rsidP="005D6878">
      <w:pPr>
        <w:pStyle w:val="a8"/>
        <w:spacing w:before="0" w:beforeAutospacing="0" w:after="0" w:afterAutospacing="0" w:line="360" w:lineRule="atLeast"/>
        <w:jc w:val="both"/>
        <w:rPr>
          <w:rFonts w:ascii="한양신명조" w:eastAsia="한양신명조"/>
          <w:color w:val="000000"/>
          <w:sz w:val="18"/>
          <w:szCs w:val="18"/>
        </w:rPr>
      </w:pPr>
    </w:p>
    <w:p w:rsidR="00820D72" w:rsidRDefault="00820D72" w:rsidP="005D6878">
      <w:pPr>
        <w:pStyle w:val="a8"/>
        <w:spacing w:before="0" w:beforeAutospacing="0" w:after="0" w:afterAutospacing="0" w:line="360" w:lineRule="atLeast"/>
        <w:jc w:val="both"/>
        <w:rPr>
          <w:rFonts w:ascii="한양신명조" w:eastAsia="한양신명조"/>
          <w:color w:val="000000"/>
          <w:sz w:val="18"/>
          <w:szCs w:val="18"/>
        </w:rPr>
      </w:pPr>
    </w:p>
    <w:p w:rsidR="00820D72" w:rsidRDefault="00820D72" w:rsidP="005D6878">
      <w:pPr>
        <w:pStyle w:val="a8"/>
        <w:spacing w:before="0" w:beforeAutospacing="0" w:after="0" w:afterAutospacing="0" w:line="360" w:lineRule="atLeast"/>
        <w:jc w:val="both"/>
        <w:rPr>
          <w:rFonts w:ascii="한양신명조" w:eastAsia="한양신명조"/>
          <w:color w:val="000000"/>
          <w:sz w:val="18"/>
          <w:szCs w:val="18"/>
        </w:rPr>
      </w:pPr>
    </w:p>
    <w:p w:rsidR="00820D72" w:rsidRDefault="00820D72" w:rsidP="005D6878">
      <w:pPr>
        <w:pStyle w:val="a8"/>
        <w:spacing w:before="0" w:beforeAutospacing="0" w:after="0" w:afterAutospacing="0" w:line="360" w:lineRule="atLeast"/>
        <w:jc w:val="both"/>
        <w:rPr>
          <w:ins w:id="57" w:author="Kim 0BoO" w:date="2017-12-20T17:31:00Z"/>
          <w:rFonts w:ascii="한양신명조" w:eastAsia="한양신명조"/>
          <w:color w:val="000000"/>
          <w:sz w:val="18"/>
          <w:szCs w:val="18"/>
        </w:rPr>
      </w:pPr>
    </w:p>
    <w:p w:rsidR="00AF27A9" w:rsidRDefault="00AF27A9">
      <w:pPr>
        <w:pStyle w:val="a8"/>
        <w:spacing w:before="0" w:beforeAutospacing="0" w:after="0" w:afterAutospacing="0" w:line="360" w:lineRule="atLeast"/>
        <w:jc w:val="center"/>
        <w:rPr>
          <w:ins w:id="58" w:author="Kim 0BoO" w:date="2017-12-20T17:31:00Z"/>
          <w:rFonts w:ascii="한양신명조" w:eastAsia="한양신명조"/>
          <w:color w:val="000000"/>
          <w:sz w:val="18"/>
          <w:szCs w:val="18"/>
        </w:rPr>
        <w:pPrChange w:id="59" w:author="Kim 0BoO" w:date="2017-12-20T17:32:00Z">
          <w:pPr>
            <w:pStyle w:val="a8"/>
            <w:spacing w:before="0" w:beforeAutospacing="0" w:after="0" w:afterAutospacing="0" w:line="360" w:lineRule="atLeast"/>
            <w:jc w:val="both"/>
          </w:pPr>
        </w:pPrChange>
      </w:pPr>
    </w:p>
    <w:p w:rsidR="00AF27A9" w:rsidRDefault="00AF27A9" w:rsidP="005D6878">
      <w:pPr>
        <w:pStyle w:val="a8"/>
        <w:spacing w:before="0" w:beforeAutospacing="0" w:after="0" w:afterAutospacing="0" w:line="360" w:lineRule="atLeast"/>
        <w:jc w:val="both"/>
        <w:rPr>
          <w:rFonts w:ascii="한양신명조" w:eastAsia="한양신명조"/>
          <w:color w:val="000000"/>
          <w:sz w:val="18"/>
          <w:szCs w:val="18"/>
        </w:rPr>
      </w:pPr>
    </w:p>
    <w:p w:rsidR="00820D72" w:rsidRDefault="00820D72" w:rsidP="005D6878">
      <w:pPr>
        <w:pStyle w:val="a8"/>
        <w:spacing w:before="0" w:beforeAutospacing="0" w:after="0" w:afterAutospacing="0" w:line="360" w:lineRule="atLeast"/>
        <w:jc w:val="both"/>
        <w:rPr>
          <w:rFonts w:ascii="한양신명조" w:eastAsia="한양신명조"/>
          <w:color w:val="000000"/>
          <w:sz w:val="18"/>
          <w:szCs w:val="18"/>
        </w:rPr>
      </w:pPr>
    </w:p>
    <w:p w:rsidR="00820D72" w:rsidRDefault="00820D72" w:rsidP="005D6878">
      <w:pPr>
        <w:pStyle w:val="a8"/>
        <w:spacing w:before="0" w:beforeAutospacing="0" w:after="0" w:afterAutospacing="0" w:line="360" w:lineRule="atLeast"/>
        <w:jc w:val="both"/>
        <w:rPr>
          <w:rFonts w:ascii="한양신명조" w:eastAsia="한양신명조"/>
          <w:color w:val="000000"/>
          <w:sz w:val="18"/>
          <w:szCs w:val="18"/>
        </w:rPr>
      </w:pPr>
    </w:p>
    <w:p w:rsidR="00AF27A9" w:rsidRDefault="00434A95" w:rsidP="005D6878">
      <w:pPr>
        <w:pStyle w:val="a8"/>
        <w:spacing w:before="0" w:beforeAutospacing="0" w:after="0" w:afterAutospacing="0" w:line="360" w:lineRule="atLeast"/>
        <w:jc w:val="both"/>
        <w:rPr>
          <w:ins w:id="60" w:author="Kim 0BoO" w:date="2017-12-20T17:32:00Z"/>
          <w:rFonts w:ascii="한양신명조" w:eastAsia="한양신명조"/>
          <w:color w:val="000000"/>
          <w:sz w:val="18"/>
          <w:szCs w:val="18"/>
        </w:rPr>
      </w:pPr>
      <w:ins w:id="61" w:author="Kim 0BoO" w:date="2017-12-20T20:10:00Z">
        <w:r w:rsidRPr="00A55018">
          <w:rPr>
            <w:noProof/>
          </w:rPr>
          <w:drawing>
            <wp:inline distT="0" distB="0" distL="0" distR="0" wp14:anchorId="104780BE" wp14:editId="2222AD07">
              <wp:extent cx="2395855" cy="1857375"/>
              <wp:effectExtent l="0" t="0" r="0" b="0"/>
              <wp:docPr id="700" name="그림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그림 1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95855" cy="185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820D72" w:rsidRPr="00820D72" w:rsidDel="00AF27A9" w:rsidRDefault="00820D72" w:rsidP="00820D72">
      <w:pPr>
        <w:pStyle w:val="a8"/>
        <w:spacing w:line="360" w:lineRule="atLeast"/>
        <w:jc w:val="both"/>
        <w:rPr>
          <w:del w:id="62" w:author="Kim 0BoO" w:date="2017-12-20T17:30:00Z"/>
          <w:rFonts w:ascii="한양신명조" w:eastAsia="한양신명조"/>
          <w:color w:val="000000"/>
          <w:sz w:val="18"/>
          <w:szCs w:val="18"/>
        </w:rPr>
      </w:pPr>
      <w:del w:id="63" w:author="Kim 0BoO" w:date="2017-12-20T17:30:00Z">
        <w:r w:rsidDel="00AF27A9">
          <w:rPr>
            <w:rFonts w:ascii="한양신명조" w:eastAsia="한양신명조" w:hint="eastAsia"/>
            <w:color w:val="000000"/>
            <w:sz w:val="18"/>
            <w:szCs w:val="18"/>
          </w:rPr>
          <w:delText xml:space="preserve">시나리오 설명 </w:delText>
        </w:r>
        <w:r w:rsidDel="00AF27A9">
          <w:rPr>
            <w:rFonts w:ascii="한양신명조" w:eastAsia="한양신명조"/>
            <w:color w:val="000000"/>
            <w:sz w:val="18"/>
            <w:szCs w:val="18"/>
          </w:rPr>
          <w:delText xml:space="preserve">: </w:delText>
        </w:r>
        <w:r w:rsidRPr="00820D72" w:rsidDel="00AF27A9">
          <w:rPr>
            <w:rFonts w:ascii="한양신명조" w:eastAsia="한양신명조" w:hint="eastAsia"/>
            <w:color w:val="000000"/>
            <w:sz w:val="18"/>
            <w:szCs w:val="18"/>
          </w:rPr>
          <w:delText>응급환자 발생시 주변 상황을</w:delText>
        </w:r>
        <w:r w:rsidDel="00AF27A9">
          <w:rPr>
            <w:rFonts w:ascii="한양신명조" w:eastAsia="한양신명조" w:hint="eastAsia"/>
            <w:color w:val="000000"/>
            <w:sz w:val="18"/>
            <w:szCs w:val="18"/>
          </w:rPr>
          <w:delText xml:space="preserve"> </w:delText>
        </w:r>
        <w:r w:rsidRPr="00820D72" w:rsidDel="00AF27A9">
          <w:rPr>
            <w:rFonts w:ascii="한양신명조" w:eastAsia="한양신명조" w:hint="eastAsia"/>
            <w:color w:val="000000"/>
            <w:sz w:val="18"/>
            <w:szCs w:val="18"/>
          </w:rPr>
          <w:delText>알려 빠른 응급처치를 유도함</w:delText>
        </w:r>
        <w:r w:rsidDel="00AF27A9">
          <w:rPr>
            <w:rFonts w:ascii="한양신명조" w:eastAsia="한양신명조" w:hint="eastAsia"/>
            <w:color w:val="000000"/>
            <w:sz w:val="18"/>
            <w:szCs w:val="18"/>
          </w:rPr>
          <w:delText>.</w:delText>
        </w:r>
      </w:del>
    </w:p>
    <w:p w:rsidR="00820D72" w:rsidRPr="00820D72" w:rsidDel="00434A95" w:rsidRDefault="00820D72" w:rsidP="005D6878">
      <w:pPr>
        <w:pStyle w:val="a8"/>
        <w:spacing w:before="0" w:beforeAutospacing="0" w:after="0" w:afterAutospacing="0" w:line="360" w:lineRule="atLeast"/>
        <w:jc w:val="both"/>
        <w:rPr>
          <w:del w:id="64" w:author="Kim 0BoO" w:date="2017-12-20T20:10:00Z"/>
          <w:rFonts w:ascii="한양신명조" w:eastAsia="한양신명조"/>
          <w:color w:val="000000"/>
          <w:sz w:val="18"/>
          <w:szCs w:val="18"/>
        </w:rPr>
      </w:pPr>
    </w:p>
    <w:p w:rsidR="00820D72" w:rsidDel="00AF27A9" w:rsidRDefault="00820D72">
      <w:pPr>
        <w:pStyle w:val="a8"/>
        <w:spacing w:before="0" w:beforeAutospacing="0" w:after="0" w:afterAutospacing="0" w:line="360" w:lineRule="atLeast"/>
        <w:rPr>
          <w:del w:id="65" w:author="Kim 0BoO" w:date="2017-12-20T17:32:00Z"/>
          <w:rFonts w:ascii="한양신명조" w:eastAsia="한양신명조"/>
          <w:color w:val="000000"/>
          <w:sz w:val="18"/>
          <w:szCs w:val="18"/>
        </w:rPr>
        <w:pPrChange w:id="66" w:author="Kim 0BoO" w:date="2017-12-20T20:10:00Z">
          <w:pPr>
            <w:pStyle w:val="a8"/>
            <w:spacing w:before="0" w:beforeAutospacing="0" w:after="0" w:afterAutospacing="0" w:line="360" w:lineRule="atLeast"/>
            <w:jc w:val="both"/>
          </w:pPr>
        </w:pPrChange>
      </w:pPr>
      <w:del w:id="67" w:author="Kim 0BoO" w:date="2017-12-20T17:32:00Z">
        <w:r w:rsidDel="00AF27A9">
          <w:rPr>
            <w:rFonts w:ascii="한양신명조" w:eastAsia="한양신명조" w:hint="eastAsia"/>
            <w:color w:val="000000"/>
            <w:sz w:val="18"/>
            <w:szCs w:val="18"/>
          </w:rPr>
          <w:delText>시나리오2</w:delText>
        </w:r>
        <w:r w:rsidDel="00AF27A9">
          <w:rPr>
            <w:rFonts w:ascii="한양신명조" w:eastAsia="한양신명조"/>
            <w:color w:val="000000"/>
            <w:sz w:val="18"/>
            <w:szCs w:val="18"/>
          </w:rPr>
          <w:delText>.</w:delText>
        </w:r>
      </w:del>
    </w:p>
    <w:p w:rsidR="00AF27A9" w:rsidRDefault="00CE330C">
      <w:pPr>
        <w:pStyle w:val="a8"/>
        <w:keepNext/>
        <w:spacing w:before="0" w:beforeAutospacing="0" w:after="0" w:afterAutospacing="0" w:line="360" w:lineRule="atLeast"/>
        <w:rPr>
          <w:ins w:id="68" w:author="Kim 0BoO" w:date="2017-12-20T17:32:00Z"/>
        </w:rPr>
        <w:pPrChange w:id="69" w:author="Kim 0BoO" w:date="2017-12-20T20:10:00Z">
          <w:pPr>
            <w:pStyle w:val="a8"/>
            <w:spacing w:before="0" w:beforeAutospacing="0" w:after="0" w:afterAutospacing="0" w:line="360" w:lineRule="atLeast"/>
            <w:jc w:val="center"/>
          </w:pPr>
        </w:pPrChange>
      </w:pPr>
      <w:del w:id="70" w:author="Kim 0BoO" w:date="2017-12-20T20:10:00Z">
        <w:r w:rsidRPr="00A55018" w:rsidDel="00434A95">
          <w:rPr>
            <w:noProof/>
          </w:rPr>
          <w:drawing>
            <wp:inline distT="0" distB="0" distL="0" distR="0">
              <wp:extent cx="2395855" cy="1857375"/>
              <wp:effectExtent l="0" t="0" r="0" b="0"/>
              <wp:docPr id="6" name="그림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그림 1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95855" cy="185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820D72" w:rsidRDefault="00AF27A9">
      <w:pPr>
        <w:pStyle w:val="ab"/>
        <w:jc w:val="left"/>
        <w:rPr>
          <w:rFonts w:ascii="한양신명조" w:eastAsia="한양신명조"/>
          <w:color w:val="000000"/>
          <w:sz w:val="18"/>
          <w:szCs w:val="18"/>
        </w:rPr>
        <w:pPrChange w:id="71" w:author="Kim 0BoO" w:date="2017-12-20T17:41:00Z">
          <w:pPr>
            <w:pStyle w:val="a8"/>
            <w:spacing w:before="0" w:beforeAutospacing="0" w:after="0" w:afterAutospacing="0" w:line="360" w:lineRule="atLeast"/>
            <w:jc w:val="both"/>
          </w:pPr>
        </w:pPrChange>
      </w:pPr>
      <w:ins w:id="72" w:author="Kim 0BoO" w:date="2017-12-20T17:32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73" w:author="Kim 0BoO" w:date="2017-12-20T20:42:00Z">
        <w:r w:rsidR="00B95673">
          <w:rPr>
            <w:noProof/>
          </w:rPr>
          <w:t>2</w:t>
        </w:r>
      </w:ins>
      <w:ins w:id="74" w:author="Kim 0BoO" w:date="2017-12-20T17:32:00Z">
        <w:r>
          <w:fldChar w:fldCharType="end"/>
        </w:r>
        <w:r>
          <w:t xml:space="preserve">. </w:t>
        </w:r>
        <w:r>
          <w:rPr>
            <w:rFonts w:ascii="한양신명조" w:eastAsia="한양신명조" w:hint="eastAsia"/>
            <w:color w:val="000000"/>
            <w:sz w:val="18"/>
            <w:szCs w:val="18"/>
          </w:rPr>
          <w:t>강의실이나 회의실에서 자료를 공유함</w:t>
        </w:r>
      </w:ins>
    </w:p>
    <w:p w:rsidR="00820D72" w:rsidDel="00B07069" w:rsidRDefault="00820D72" w:rsidP="005D6878">
      <w:pPr>
        <w:pStyle w:val="a8"/>
        <w:spacing w:before="0" w:beforeAutospacing="0" w:after="0" w:afterAutospacing="0" w:line="360" w:lineRule="atLeast"/>
        <w:jc w:val="both"/>
        <w:rPr>
          <w:del w:id="75" w:author="Kim 0BoO" w:date="2017-12-20T17:33:00Z"/>
          <w:rFonts w:ascii="한양신명조" w:eastAsia="한양신명조"/>
          <w:color w:val="000000"/>
          <w:sz w:val="18"/>
          <w:szCs w:val="18"/>
        </w:rPr>
      </w:pPr>
      <w:del w:id="76" w:author="Kim 0BoO" w:date="2017-12-20T17:33:00Z">
        <w:r w:rsidDel="00B07069">
          <w:rPr>
            <w:rFonts w:ascii="한양신명조" w:eastAsia="한양신명조" w:hint="eastAsia"/>
            <w:color w:val="000000"/>
            <w:sz w:val="18"/>
            <w:szCs w:val="18"/>
          </w:rPr>
          <w:lastRenderedPageBreak/>
          <w:delText xml:space="preserve">시나리오 설명 </w:delText>
        </w:r>
        <w:r w:rsidDel="00B07069">
          <w:rPr>
            <w:rFonts w:ascii="한양신명조" w:eastAsia="한양신명조"/>
            <w:color w:val="000000"/>
            <w:sz w:val="18"/>
            <w:szCs w:val="18"/>
          </w:rPr>
          <w:delText xml:space="preserve">: </w:delText>
        </w:r>
        <w:bookmarkStart w:id="77" w:name="OLE_LINK1"/>
        <w:r w:rsidDel="00B07069">
          <w:rPr>
            <w:rFonts w:ascii="한양신명조" w:eastAsia="한양신명조" w:hint="eastAsia"/>
            <w:color w:val="000000"/>
            <w:sz w:val="18"/>
            <w:szCs w:val="18"/>
          </w:rPr>
          <w:delText>강의실이나 회의실에서 자료를 공유함</w:delText>
        </w:r>
        <w:bookmarkEnd w:id="77"/>
        <w:r w:rsidDel="00B07069">
          <w:rPr>
            <w:rFonts w:ascii="한양신명조" w:eastAsia="한양신명조" w:hint="eastAsia"/>
            <w:color w:val="000000"/>
            <w:sz w:val="18"/>
            <w:szCs w:val="18"/>
          </w:rPr>
          <w:delText>.</w:delText>
        </w:r>
      </w:del>
    </w:p>
    <w:p w:rsidR="00820D72" w:rsidDel="00B07069" w:rsidRDefault="00820D72" w:rsidP="005D6878">
      <w:pPr>
        <w:pStyle w:val="a8"/>
        <w:spacing w:before="0" w:beforeAutospacing="0" w:after="0" w:afterAutospacing="0" w:line="360" w:lineRule="atLeast"/>
        <w:jc w:val="both"/>
        <w:rPr>
          <w:del w:id="78" w:author="Kim 0BoO" w:date="2017-12-20T17:33:00Z"/>
          <w:rFonts w:ascii="한양신명조" w:eastAsia="한양신명조"/>
          <w:color w:val="000000"/>
          <w:sz w:val="18"/>
          <w:szCs w:val="18"/>
        </w:rPr>
      </w:pPr>
    </w:p>
    <w:p w:rsidR="00A96F2C" w:rsidDel="00B07069" w:rsidRDefault="00A96F2C" w:rsidP="005D6878">
      <w:pPr>
        <w:pStyle w:val="a8"/>
        <w:spacing w:before="0" w:beforeAutospacing="0" w:after="0" w:afterAutospacing="0" w:line="360" w:lineRule="atLeast"/>
        <w:jc w:val="both"/>
        <w:rPr>
          <w:del w:id="79" w:author="Kim 0BoO" w:date="2017-12-20T17:33:00Z"/>
          <w:rFonts w:ascii="한양신명조" w:eastAsia="한양신명조"/>
          <w:color w:val="000000"/>
          <w:sz w:val="18"/>
          <w:szCs w:val="18"/>
        </w:rPr>
      </w:pPr>
      <w:del w:id="80" w:author="Kim 0BoO" w:date="2017-12-20T17:33:00Z">
        <w:r w:rsidDel="00B07069">
          <w:rPr>
            <w:rFonts w:ascii="한양신명조" w:eastAsia="한양신명조" w:hint="eastAsia"/>
            <w:color w:val="000000"/>
            <w:sz w:val="18"/>
            <w:szCs w:val="18"/>
          </w:rPr>
          <w:delText>-문제 정의</w:delText>
        </w:r>
      </w:del>
    </w:p>
    <w:p w:rsidR="00A96F2C" w:rsidDel="00A845EB" w:rsidRDefault="00DC44D7" w:rsidP="005D6878">
      <w:pPr>
        <w:pStyle w:val="a8"/>
        <w:spacing w:before="0" w:beforeAutospacing="0" w:after="0" w:afterAutospacing="0" w:line="360" w:lineRule="atLeast"/>
        <w:jc w:val="both"/>
        <w:rPr>
          <w:del w:id="81" w:author="Kim 0BoO" w:date="2017-12-20T17:35:00Z"/>
          <w:rFonts w:ascii="한양신명조" w:eastAsia="한양신명조"/>
          <w:color w:val="000000"/>
          <w:sz w:val="18"/>
          <w:szCs w:val="18"/>
        </w:rPr>
      </w:pPr>
      <w:del w:id="82" w:author="Kim 0BoO" w:date="2017-12-20T17:33:00Z">
        <w:r w:rsidDel="00B07069">
          <w:rPr>
            <w:rFonts w:ascii="한양신명조" w:eastAsia="한양신명조" w:hint="eastAsia"/>
            <w:color w:val="000000"/>
            <w:sz w:val="18"/>
            <w:szCs w:val="18"/>
          </w:rPr>
          <w:delText xml:space="preserve"> :</w:delText>
        </w:r>
      </w:del>
      <w:ins w:id="83" w:author="Kim 0BoO" w:date="2017-12-20T17:33:00Z">
        <w:r w:rsidR="00B07069">
          <w:rPr>
            <w:rFonts w:ascii="한양신명조" w:eastAsia="한양신명조"/>
            <w:color w:val="000000"/>
            <w:sz w:val="18"/>
            <w:szCs w:val="18"/>
          </w:rPr>
          <w:t>flooding</w:t>
        </w:r>
        <w:r w:rsidR="00B07069">
          <w:rPr>
            <w:rFonts w:ascii="한양신명조" w:eastAsia="한양신명조" w:hint="eastAsia"/>
            <w:color w:val="000000"/>
            <w:sz w:val="18"/>
            <w:szCs w:val="18"/>
          </w:rPr>
          <w:t>에서</w:t>
        </w:r>
      </w:ins>
      <w:r>
        <w:rPr>
          <w:rFonts w:ascii="한양신명조" w:eastAsia="한양신명조" w:hint="eastAsia"/>
          <w:color w:val="000000"/>
          <w:sz w:val="18"/>
          <w:szCs w:val="18"/>
        </w:rPr>
        <w:t xml:space="preserve"> broadcast storm</w:t>
      </w:r>
      <w:ins w:id="84" w:author="Kim 0BoO" w:date="2017-12-20T17:34:00Z">
        <w:r w:rsidR="006646E8">
          <w:rPr>
            <w:rFonts w:ascii="한양신명조" w:eastAsia="한양신명조"/>
            <w:color w:val="000000"/>
            <w:sz w:val="18"/>
            <w:szCs w:val="18"/>
          </w:rPr>
          <w:t>[</w:t>
        </w:r>
      </w:ins>
      <w:ins w:id="85" w:author="Kim 0BoO" w:date="2017-12-20T20:56:00Z">
        <w:r w:rsidR="00C97F81">
          <w:rPr>
            <w:rFonts w:ascii="한양신명조" w:eastAsia="한양신명조"/>
            <w:color w:val="000000"/>
            <w:sz w:val="18"/>
            <w:szCs w:val="18"/>
          </w:rPr>
          <w:t>1</w:t>
        </w:r>
      </w:ins>
      <w:ins w:id="86" w:author="Kim 0BoO" w:date="2017-12-20T17:34:00Z">
        <w:r w:rsidR="006646E8">
          <w:rPr>
            <w:rFonts w:ascii="한양신명조" w:eastAsia="한양신명조"/>
            <w:color w:val="000000"/>
            <w:sz w:val="18"/>
            <w:szCs w:val="18"/>
          </w:rPr>
          <w:t>]</w:t>
        </w:r>
        <w:r w:rsidR="006646E8">
          <w:rPr>
            <w:rFonts w:ascii="한양신명조" w:eastAsia="한양신명조" w:hint="eastAsia"/>
            <w:color w:val="000000"/>
            <w:sz w:val="18"/>
            <w:szCs w:val="18"/>
          </w:rPr>
          <w:t>이라고 알려져 있는 문제는</w:t>
        </w:r>
      </w:ins>
      <w:r>
        <w:rPr>
          <w:rFonts w:ascii="한양신명조" w:eastAsia="한양신명조"/>
          <w:color w:val="000000"/>
          <w:sz w:val="18"/>
          <w:szCs w:val="18"/>
        </w:rPr>
        <w:t xml:space="preserve"> </w:t>
      </w:r>
      <w:r>
        <w:rPr>
          <w:rFonts w:ascii="한양신명조" w:eastAsia="한양신명조" w:hint="eastAsia"/>
          <w:color w:val="000000"/>
          <w:sz w:val="18"/>
          <w:szCs w:val="18"/>
        </w:rPr>
        <w:t>과도한 채널접속</w:t>
      </w:r>
      <w:del w:id="87" w:author="Kim 0BoO" w:date="2017-12-20T17:35:00Z">
        <w:r w:rsidDel="006646E8">
          <w:rPr>
            <w:rFonts w:ascii="한양신명조" w:eastAsia="한양신명조" w:hint="eastAsia"/>
            <w:color w:val="000000"/>
            <w:sz w:val="18"/>
            <w:szCs w:val="18"/>
          </w:rPr>
          <w:delText xml:space="preserve"> </w:delText>
        </w:r>
      </w:del>
      <w:r>
        <w:rPr>
          <w:rFonts w:ascii="한양신명조" w:eastAsia="한양신명조" w:hint="eastAsia"/>
          <w:color w:val="000000"/>
          <w:sz w:val="18"/>
          <w:szCs w:val="18"/>
        </w:rPr>
        <w:t>경쟁으로 인한 충돌 및 간섭</w:t>
      </w:r>
      <w:ins w:id="88" w:author="Kim 0BoO" w:date="2017-12-20T17:35:00Z">
        <w:r w:rsidR="00A845EB">
          <w:rPr>
            <w:rFonts w:ascii="한양신명조" w:eastAsia="한양신명조" w:hint="eastAsia"/>
            <w:color w:val="000000"/>
            <w:sz w:val="18"/>
            <w:szCs w:val="18"/>
          </w:rPr>
          <w:t xml:space="preserve"> </w:t>
        </w:r>
      </w:ins>
      <w:del w:id="89" w:author="Kim 0BoO" w:date="2017-12-20T17:35:00Z">
        <w:r w:rsidDel="00A845EB">
          <w:rPr>
            <w:rFonts w:ascii="한양신명조" w:eastAsia="한양신명조" w:hint="eastAsia"/>
            <w:color w:val="000000"/>
            <w:sz w:val="18"/>
            <w:szCs w:val="18"/>
          </w:rPr>
          <w:delText>의 문제</w:delText>
        </w:r>
      </w:del>
      <w:del w:id="90" w:author="Kim 0BoO" w:date="2017-12-20T17:34:00Z">
        <w:r w:rsidDel="006646E8">
          <w:rPr>
            <w:rFonts w:ascii="한양신명조" w:eastAsia="한양신명조" w:hint="eastAsia"/>
            <w:color w:val="000000"/>
            <w:sz w:val="18"/>
            <w:szCs w:val="18"/>
          </w:rPr>
          <w:delText xml:space="preserve"> +</w:delText>
        </w:r>
      </w:del>
      <w:ins w:id="91" w:author="Kim 0BoO" w:date="2017-12-20T17:35:00Z">
        <w:r w:rsidR="00A845EB">
          <w:rPr>
            <w:rFonts w:ascii="한양신명조" w:eastAsia="한양신명조" w:hint="eastAsia"/>
            <w:color w:val="000000"/>
            <w:sz w:val="18"/>
            <w:szCs w:val="18"/>
          </w:rPr>
          <w:t>그리고</w:t>
        </w:r>
      </w:ins>
      <w:r>
        <w:rPr>
          <w:rFonts w:ascii="한양신명조" w:eastAsia="한양신명조" w:hint="eastAsia"/>
          <w:color w:val="000000"/>
          <w:sz w:val="18"/>
          <w:szCs w:val="18"/>
        </w:rPr>
        <w:t xml:space="preserve"> 중복 수신 문제</w:t>
      </w:r>
      <w:del w:id="92" w:author="Kim 0BoO" w:date="2017-12-20T17:35:00Z">
        <w:r w:rsidDel="00A845EB">
          <w:rPr>
            <w:rFonts w:ascii="한양신명조" w:eastAsia="한양신명조" w:hint="eastAsia"/>
            <w:color w:val="000000"/>
            <w:sz w:val="18"/>
            <w:szCs w:val="18"/>
          </w:rPr>
          <w:delText>가 있다</w:delText>
        </w:r>
      </w:del>
      <w:ins w:id="93" w:author="Kim 0BoO" w:date="2017-12-20T17:35:00Z">
        <w:r w:rsidR="00A845EB">
          <w:rPr>
            <w:rFonts w:ascii="한양신명조" w:eastAsia="한양신명조" w:hint="eastAsia"/>
            <w:color w:val="000000"/>
            <w:sz w:val="18"/>
            <w:szCs w:val="18"/>
          </w:rPr>
          <w:t>에 관한 것으로</w:t>
        </w:r>
        <w:r w:rsidR="00A845EB">
          <w:rPr>
            <w:rFonts w:ascii="한양신명조" w:eastAsia="한양신명조"/>
            <w:color w:val="000000"/>
            <w:sz w:val="18"/>
            <w:szCs w:val="18"/>
          </w:rPr>
          <w:t xml:space="preserve">, </w:t>
        </w:r>
      </w:ins>
      <w:del w:id="94" w:author="Kim 0BoO" w:date="2017-12-20T17:35:00Z">
        <w:r w:rsidDel="00A845EB">
          <w:rPr>
            <w:rFonts w:ascii="한양신명조" w:eastAsia="한양신명조" w:hint="eastAsia"/>
            <w:color w:val="000000"/>
            <w:sz w:val="18"/>
            <w:szCs w:val="18"/>
          </w:rPr>
          <w:delText>.</w:delText>
        </w:r>
      </w:del>
    </w:p>
    <w:p w:rsidR="00DC44D7" w:rsidRDefault="00DC44D7">
      <w:pPr>
        <w:pStyle w:val="a8"/>
        <w:spacing w:before="0" w:beforeAutospacing="0" w:after="0" w:afterAutospacing="0" w:line="360" w:lineRule="atLeast"/>
        <w:jc w:val="both"/>
        <w:rPr>
          <w:rFonts w:ascii="한양신명조" w:eastAsia="한양신명조"/>
          <w:color w:val="000000"/>
          <w:sz w:val="18"/>
          <w:szCs w:val="18"/>
        </w:rPr>
      </w:pPr>
      <w:del w:id="95" w:author="Kim 0BoO" w:date="2017-12-20T17:35:00Z">
        <w:r w:rsidDel="00FF3BB9">
          <w:rPr>
            <w:rFonts w:ascii="한양신명조" w:eastAsia="한양신명조" w:hint="eastAsia"/>
            <w:color w:val="000000"/>
            <w:sz w:val="18"/>
            <w:szCs w:val="18"/>
          </w:rPr>
          <w:delText xml:space="preserve">원인은 </w:delText>
        </w:r>
      </w:del>
      <w:r>
        <w:rPr>
          <w:rFonts w:ascii="한양신명조" w:eastAsia="한양신명조" w:hint="eastAsia"/>
          <w:color w:val="000000"/>
          <w:sz w:val="18"/>
          <w:szCs w:val="18"/>
        </w:rPr>
        <w:t>무선 노드들이 제한 없이 전송을 시도하기 때문</w:t>
      </w:r>
      <w:del w:id="96" w:author="Kim 0BoO" w:date="2017-12-20T17:35:00Z">
        <w:r w:rsidDel="00FF3BB9">
          <w:rPr>
            <w:rFonts w:ascii="한양신명조" w:eastAsia="한양신명조" w:hint="eastAsia"/>
            <w:color w:val="000000"/>
            <w:sz w:val="18"/>
            <w:szCs w:val="18"/>
          </w:rPr>
          <w:delText>이다.</w:delText>
        </w:r>
      </w:del>
      <w:ins w:id="97" w:author="Kim 0BoO" w:date="2017-12-20T17:35:00Z">
        <w:r w:rsidR="00FF3BB9">
          <w:rPr>
            <w:rFonts w:ascii="한양신명조" w:eastAsia="한양신명조" w:hint="eastAsia"/>
            <w:color w:val="000000"/>
            <w:sz w:val="18"/>
            <w:szCs w:val="18"/>
          </w:rPr>
          <w:t>에 발생한다.</w:t>
        </w:r>
      </w:ins>
    </w:p>
    <w:p w:rsidR="00DC44D7" w:rsidRPr="00DC44D7" w:rsidRDefault="00DC44D7" w:rsidP="00DC44D7">
      <w:pPr>
        <w:pStyle w:val="a8"/>
        <w:spacing w:before="0" w:beforeAutospacing="0" w:after="0" w:afterAutospacing="0" w:line="360" w:lineRule="atLeast"/>
        <w:jc w:val="both"/>
        <w:rPr>
          <w:rFonts w:ascii="한양신명조" w:eastAsia="한양신명조"/>
          <w:color w:val="000000"/>
          <w:sz w:val="18"/>
          <w:szCs w:val="18"/>
        </w:rPr>
      </w:pPr>
      <w:r>
        <w:rPr>
          <w:rFonts w:ascii="한양신명조" w:eastAsia="한양신명조" w:hint="eastAsia"/>
          <w:color w:val="000000"/>
          <w:sz w:val="18"/>
          <w:szCs w:val="18"/>
        </w:rPr>
        <w:t xml:space="preserve">본 논문에서는 </w:t>
      </w:r>
      <w:r>
        <w:rPr>
          <w:rFonts w:ascii="한양신명조" w:eastAsia="한양신명조"/>
          <w:color w:val="000000"/>
          <w:sz w:val="18"/>
          <w:szCs w:val="18"/>
        </w:rPr>
        <w:t xml:space="preserve">broadcast storm 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문제를 완화하기 위한 </w:t>
      </w:r>
      <w:ins w:id="98" w:author="Kim 0BoO" w:date="2017-12-20T17:35:00Z">
        <w:r w:rsidR="00874369">
          <w:rPr>
            <w:rFonts w:ascii="한양신명조" w:eastAsia="한양신명조" w:hint="eastAsia"/>
            <w:color w:val="000000"/>
            <w:sz w:val="18"/>
            <w:szCs w:val="18"/>
          </w:rPr>
          <w:t xml:space="preserve">두가지 전송 억제 </w:t>
        </w:r>
      </w:ins>
      <w:r>
        <w:rPr>
          <w:rFonts w:ascii="한양신명조" w:eastAsia="한양신명조" w:hint="eastAsia"/>
          <w:color w:val="000000"/>
          <w:sz w:val="18"/>
          <w:szCs w:val="18"/>
        </w:rPr>
        <w:t>방법을 제시한다</w:t>
      </w:r>
    </w:p>
    <w:p w:rsidR="005D6878" w:rsidRPr="008250A0" w:rsidRDefault="005D6878" w:rsidP="005D6878">
      <w:pPr>
        <w:pStyle w:val="a8"/>
        <w:spacing w:before="0" w:beforeAutospacing="0" w:after="95" w:afterAutospacing="0" w:line="360" w:lineRule="atLeast"/>
        <w:jc w:val="both"/>
        <w:rPr>
          <w:rFonts w:ascii="한양신명조" w:eastAsia="한양신명조"/>
          <w:b/>
          <w:color w:val="000000"/>
          <w:sz w:val="18"/>
          <w:szCs w:val="18"/>
          <w:rPrChange w:id="99" w:author="Kim 0BoO" w:date="2017-12-20T18:32:00Z">
            <w:rPr>
              <w:rFonts w:ascii="한양신명조" w:eastAsia="한양신명조"/>
              <w:color w:val="000000"/>
              <w:sz w:val="18"/>
              <w:szCs w:val="18"/>
            </w:rPr>
          </w:rPrChange>
        </w:rPr>
      </w:pPr>
      <w:bookmarkStart w:id="100" w:name="OLE_LINK6"/>
      <w:r w:rsidRPr="008250A0">
        <w:rPr>
          <w:rFonts w:ascii="한양신명조" w:eastAsia="한양신명조" w:hint="eastAsia"/>
          <w:b/>
          <w:bCs/>
          <w:color w:val="000000"/>
          <w:sz w:val="18"/>
          <w:szCs w:val="18"/>
        </w:rPr>
        <w:t>Ⅱ</w:t>
      </w:r>
      <w:r w:rsidRPr="008250A0">
        <w:rPr>
          <w:rFonts w:ascii="한양신명조" w:eastAsia="한양신명조"/>
          <w:b/>
          <w:bCs/>
          <w:color w:val="000000"/>
          <w:sz w:val="18"/>
          <w:szCs w:val="18"/>
        </w:rPr>
        <w:t xml:space="preserve">. </w:t>
      </w:r>
      <w:del w:id="101" w:author="Kim 0BoO" w:date="2017-12-20T18:32:00Z">
        <w:r w:rsidRPr="008250A0" w:rsidDel="008250A0">
          <w:rPr>
            <w:rFonts w:ascii="한양신명조" w:eastAsia="한양신명조" w:hint="eastAsia"/>
            <w:b/>
            <w:bCs/>
            <w:color w:val="000000"/>
            <w:sz w:val="18"/>
            <w:szCs w:val="18"/>
          </w:rPr>
          <w:delText>본론</w:delText>
        </w:r>
        <w:r w:rsidRPr="008250A0" w:rsidDel="008250A0">
          <w:rPr>
            <w:rFonts w:ascii="한양신명조" w:eastAsia="한양신명조"/>
            <w:b/>
            <w:color w:val="000000"/>
            <w:sz w:val="18"/>
            <w:szCs w:val="18"/>
            <w:rPrChange w:id="102" w:author="Kim 0BoO" w:date="2017-12-20T18:32:00Z">
              <w:rPr>
                <w:rFonts w:ascii="한양신명조" w:eastAsia="한양신명조"/>
                <w:color w:val="000000"/>
                <w:sz w:val="18"/>
                <w:szCs w:val="18"/>
              </w:rPr>
            </w:rPrChange>
          </w:rPr>
          <w:delText xml:space="preserve"> </w:delText>
        </w:r>
      </w:del>
      <w:ins w:id="103" w:author="Kim 0BoO" w:date="2017-12-20T18:32:00Z">
        <w:r w:rsidR="008250A0" w:rsidRPr="008250A0">
          <w:rPr>
            <w:rFonts w:ascii="한양신명조" w:eastAsia="한양신명조" w:hint="eastAsia"/>
            <w:b/>
            <w:color w:val="000000"/>
            <w:sz w:val="18"/>
            <w:szCs w:val="18"/>
            <w:rPrChange w:id="104" w:author="Kim 0BoO" w:date="2017-12-20T18:32:00Z">
              <w:rPr>
                <w:rFonts w:ascii="한양신명조" w:eastAsia="한양신명조" w:hint="eastAsia"/>
                <w:color w:val="000000"/>
                <w:sz w:val="18"/>
                <w:szCs w:val="18"/>
              </w:rPr>
            </w:rPrChange>
          </w:rPr>
          <w:t>전송</w:t>
        </w:r>
        <w:r w:rsidR="008250A0" w:rsidRPr="008250A0">
          <w:rPr>
            <w:rFonts w:ascii="한양신명조" w:eastAsia="한양신명조"/>
            <w:b/>
            <w:color w:val="000000"/>
            <w:sz w:val="18"/>
            <w:szCs w:val="18"/>
            <w:rPrChange w:id="105" w:author="Kim 0BoO" w:date="2017-12-20T18:32:00Z">
              <w:rPr>
                <w:rFonts w:ascii="한양신명조" w:eastAsia="한양신명조"/>
                <w:color w:val="000000"/>
                <w:sz w:val="18"/>
                <w:szCs w:val="18"/>
              </w:rPr>
            </w:rPrChange>
          </w:rPr>
          <w:t xml:space="preserve"> </w:t>
        </w:r>
        <w:r w:rsidR="008250A0" w:rsidRPr="008250A0">
          <w:rPr>
            <w:rFonts w:ascii="한양신명조" w:eastAsia="한양신명조" w:hint="eastAsia"/>
            <w:b/>
            <w:color w:val="000000"/>
            <w:sz w:val="18"/>
            <w:szCs w:val="18"/>
            <w:rPrChange w:id="106" w:author="Kim 0BoO" w:date="2017-12-20T18:32:00Z">
              <w:rPr>
                <w:rFonts w:ascii="한양신명조" w:eastAsia="한양신명조" w:hint="eastAsia"/>
                <w:color w:val="000000"/>
                <w:sz w:val="18"/>
                <w:szCs w:val="18"/>
              </w:rPr>
            </w:rPrChange>
          </w:rPr>
          <w:t>확률</w:t>
        </w:r>
        <w:r w:rsidR="008250A0" w:rsidRPr="008250A0">
          <w:rPr>
            <w:rFonts w:ascii="한양신명조" w:eastAsia="한양신명조"/>
            <w:b/>
            <w:color w:val="000000"/>
            <w:sz w:val="18"/>
            <w:szCs w:val="18"/>
            <w:rPrChange w:id="107" w:author="Kim 0BoO" w:date="2017-12-20T18:32:00Z">
              <w:rPr>
                <w:rFonts w:ascii="한양신명조" w:eastAsia="한양신명조"/>
                <w:color w:val="000000"/>
                <w:sz w:val="18"/>
                <w:szCs w:val="18"/>
              </w:rPr>
            </w:rPrChange>
          </w:rPr>
          <w:t xml:space="preserve"> </w:t>
        </w:r>
        <w:r w:rsidR="008250A0" w:rsidRPr="008250A0">
          <w:rPr>
            <w:rFonts w:ascii="한양신명조" w:eastAsia="한양신명조" w:hint="eastAsia"/>
            <w:b/>
            <w:color w:val="000000"/>
            <w:sz w:val="18"/>
            <w:szCs w:val="18"/>
            <w:rPrChange w:id="108" w:author="Kim 0BoO" w:date="2017-12-20T18:32:00Z">
              <w:rPr>
                <w:rFonts w:ascii="한양신명조" w:eastAsia="한양신명조" w:hint="eastAsia"/>
                <w:color w:val="000000"/>
                <w:sz w:val="18"/>
                <w:szCs w:val="18"/>
              </w:rPr>
            </w:rPrChange>
          </w:rPr>
          <w:t>기반의</w:t>
        </w:r>
        <w:r w:rsidR="008250A0" w:rsidRPr="008250A0">
          <w:rPr>
            <w:rFonts w:ascii="한양신명조" w:eastAsia="한양신명조"/>
            <w:b/>
            <w:color w:val="000000"/>
            <w:sz w:val="18"/>
            <w:szCs w:val="18"/>
            <w:rPrChange w:id="109" w:author="Kim 0BoO" w:date="2017-12-20T18:32:00Z">
              <w:rPr>
                <w:rFonts w:ascii="한양신명조" w:eastAsia="한양신명조"/>
                <w:color w:val="000000"/>
                <w:sz w:val="18"/>
                <w:szCs w:val="18"/>
              </w:rPr>
            </w:rPrChange>
          </w:rPr>
          <w:t xml:space="preserve"> </w:t>
        </w:r>
        <w:r w:rsidR="008250A0" w:rsidRPr="008250A0">
          <w:rPr>
            <w:rFonts w:ascii="한양신명조" w:eastAsia="한양신명조" w:hint="eastAsia"/>
            <w:b/>
            <w:color w:val="000000"/>
            <w:sz w:val="18"/>
            <w:szCs w:val="18"/>
            <w:rPrChange w:id="110" w:author="Kim 0BoO" w:date="2017-12-20T18:32:00Z">
              <w:rPr>
                <w:rFonts w:ascii="한양신명조" w:eastAsia="한양신명조" w:hint="eastAsia"/>
                <w:color w:val="000000"/>
                <w:sz w:val="18"/>
                <w:szCs w:val="18"/>
              </w:rPr>
            </w:rPrChange>
          </w:rPr>
          <w:t>두가지</w:t>
        </w:r>
        <w:r w:rsidR="008250A0" w:rsidRPr="008250A0">
          <w:rPr>
            <w:rFonts w:ascii="한양신명조" w:eastAsia="한양신명조"/>
            <w:b/>
            <w:color w:val="000000"/>
            <w:sz w:val="18"/>
            <w:szCs w:val="18"/>
            <w:rPrChange w:id="111" w:author="Kim 0BoO" w:date="2017-12-20T18:32:00Z">
              <w:rPr>
                <w:rFonts w:ascii="한양신명조" w:eastAsia="한양신명조"/>
                <w:color w:val="000000"/>
                <w:sz w:val="18"/>
                <w:szCs w:val="18"/>
              </w:rPr>
            </w:rPrChange>
          </w:rPr>
          <w:t xml:space="preserve"> </w:t>
        </w:r>
        <w:r w:rsidR="008250A0" w:rsidRPr="008250A0">
          <w:rPr>
            <w:rFonts w:ascii="한양신명조" w:eastAsia="한양신명조" w:hint="eastAsia"/>
            <w:b/>
            <w:color w:val="000000"/>
            <w:sz w:val="18"/>
            <w:szCs w:val="18"/>
            <w:rPrChange w:id="112" w:author="Kim 0BoO" w:date="2017-12-20T18:32:00Z">
              <w:rPr>
                <w:rFonts w:ascii="한양신명조" w:eastAsia="한양신명조" w:hint="eastAsia"/>
                <w:color w:val="000000"/>
                <w:sz w:val="18"/>
                <w:szCs w:val="18"/>
              </w:rPr>
            </w:rPrChange>
          </w:rPr>
          <w:t>전송</w:t>
        </w:r>
        <w:r w:rsidR="008250A0" w:rsidRPr="008250A0">
          <w:rPr>
            <w:rFonts w:ascii="한양신명조" w:eastAsia="한양신명조"/>
            <w:b/>
            <w:color w:val="000000"/>
            <w:sz w:val="18"/>
            <w:szCs w:val="18"/>
            <w:rPrChange w:id="113" w:author="Kim 0BoO" w:date="2017-12-20T18:32:00Z">
              <w:rPr>
                <w:rFonts w:ascii="한양신명조" w:eastAsia="한양신명조"/>
                <w:color w:val="000000"/>
                <w:sz w:val="18"/>
                <w:szCs w:val="18"/>
              </w:rPr>
            </w:rPrChange>
          </w:rPr>
          <w:t xml:space="preserve"> </w:t>
        </w:r>
        <w:r w:rsidR="008250A0" w:rsidRPr="008250A0">
          <w:rPr>
            <w:rFonts w:ascii="한양신명조" w:eastAsia="한양신명조" w:hint="eastAsia"/>
            <w:b/>
            <w:color w:val="000000"/>
            <w:sz w:val="18"/>
            <w:szCs w:val="18"/>
            <w:rPrChange w:id="114" w:author="Kim 0BoO" w:date="2017-12-20T18:32:00Z">
              <w:rPr>
                <w:rFonts w:ascii="한양신명조" w:eastAsia="한양신명조" w:hint="eastAsia"/>
                <w:color w:val="000000"/>
                <w:sz w:val="18"/>
                <w:szCs w:val="18"/>
              </w:rPr>
            </w:rPrChange>
          </w:rPr>
          <w:t>억제</w:t>
        </w:r>
        <w:r w:rsidR="008250A0" w:rsidRPr="008250A0">
          <w:rPr>
            <w:rFonts w:ascii="한양신명조" w:eastAsia="한양신명조"/>
            <w:b/>
            <w:color w:val="000000"/>
            <w:sz w:val="18"/>
            <w:szCs w:val="18"/>
            <w:rPrChange w:id="115" w:author="Kim 0BoO" w:date="2017-12-20T18:32:00Z">
              <w:rPr>
                <w:rFonts w:ascii="한양신명조" w:eastAsia="한양신명조"/>
                <w:color w:val="000000"/>
                <w:sz w:val="18"/>
                <w:szCs w:val="18"/>
              </w:rPr>
            </w:rPrChange>
          </w:rPr>
          <w:t xml:space="preserve"> </w:t>
        </w:r>
        <w:r w:rsidR="008250A0" w:rsidRPr="008250A0">
          <w:rPr>
            <w:rFonts w:ascii="한양신명조" w:eastAsia="한양신명조" w:hint="eastAsia"/>
            <w:b/>
            <w:color w:val="000000"/>
            <w:sz w:val="18"/>
            <w:szCs w:val="18"/>
            <w:rPrChange w:id="116" w:author="Kim 0BoO" w:date="2017-12-20T18:32:00Z">
              <w:rPr>
                <w:rFonts w:ascii="한양신명조" w:eastAsia="한양신명조" w:hint="eastAsia"/>
                <w:color w:val="000000"/>
                <w:sz w:val="18"/>
                <w:szCs w:val="18"/>
              </w:rPr>
            </w:rPrChange>
          </w:rPr>
          <w:t>기법</w:t>
        </w:r>
      </w:ins>
    </w:p>
    <w:bookmarkEnd w:id="100"/>
    <w:p w:rsidR="0095023B" w:rsidRDefault="00A96F2C" w:rsidP="005D6878">
      <w:pPr>
        <w:pStyle w:val="a8"/>
        <w:spacing w:before="0" w:beforeAutospacing="0" w:after="95" w:afterAutospacing="0" w:line="360" w:lineRule="atLeast"/>
        <w:jc w:val="both"/>
        <w:rPr>
          <w:ins w:id="117" w:author="Kim 0BoO" w:date="2017-12-20T17:37:00Z"/>
          <w:rFonts w:ascii="한양신명조" w:eastAsia="한양신명조"/>
          <w:color w:val="000000"/>
          <w:sz w:val="18"/>
          <w:szCs w:val="18"/>
        </w:rPr>
      </w:pPr>
      <w:del w:id="118" w:author="Kim 0BoO" w:date="2017-12-20T17:36:00Z">
        <w:r w:rsidDel="002E512D">
          <w:rPr>
            <w:rFonts w:ascii="한양신명조" w:eastAsia="한양신명조" w:hint="eastAsia"/>
            <w:color w:val="000000"/>
            <w:sz w:val="18"/>
            <w:szCs w:val="18"/>
          </w:rPr>
          <w:delText>-문제 원인</w:delText>
        </w:r>
        <w:r w:rsidR="00820D72" w:rsidDel="002E512D">
          <w:rPr>
            <w:rFonts w:ascii="한양신명조" w:eastAsia="한양신명조" w:hint="eastAsia"/>
            <w:color w:val="000000"/>
            <w:sz w:val="18"/>
            <w:szCs w:val="18"/>
          </w:rPr>
          <w:delText xml:space="preserve">인 </w:delText>
        </w:r>
      </w:del>
      <w:r w:rsidR="00820D72">
        <w:rPr>
          <w:rFonts w:ascii="한양신명조" w:eastAsia="한양신명조" w:hint="eastAsia"/>
          <w:color w:val="000000"/>
          <w:sz w:val="18"/>
          <w:szCs w:val="18"/>
        </w:rPr>
        <w:t xml:space="preserve">무선 노드들의 </w:t>
      </w:r>
      <w:del w:id="119" w:author="Kim 0BoO" w:date="2017-12-20T17:36:00Z">
        <w:r w:rsidR="00820D72" w:rsidDel="002F769E">
          <w:rPr>
            <w:rFonts w:ascii="한양신명조" w:eastAsia="한양신명조" w:hint="eastAsia"/>
            <w:color w:val="000000"/>
            <w:sz w:val="18"/>
            <w:szCs w:val="18"/>
          </w:rPr>
          <w:delText>제한</w:delText>
        </w:r>
        <w:r w:rsidR="001E07B3" w:rsidDel="002F769E">
          <w:rPr>
            <w:rFonts w:ascii="한양신명조" w:eastAsia="한양신명조" w:hint="eastAsia"/>
            <w:color w:val="000000"/>
            <w:sz w:val="18"/>
            <w:szCs w:val="18"/>
          </w:rPr>
          <w:delText xml:space="preserve"> </w:delText>
        </w:r>
        <w:r w:rsidR="00820D72" w:rsidDel="002F769E">
          <w:rPr>
            <w:rFonts w:ascii="한양신명조" w:eastAsia="한양신명조" w:hint="eastAsia"/>
            <w:color w:val="000000"/>
            <w:sz w:val="18"/>
            <w:szCs w:val="18"/>
          </w:rPr>
          <w:delText xml:space="preserve">없는 </w:delText>
        </w:r>
      </w:del>
      <w:r w:rsidR="00820D72">
        <w:rPr>
          <w:rFonts w:ascii="한양신명조" w:eastAsia="한양신명조" w:hint="eastAsia"/>
          <w:color w:val="000000"/>
          <w:sz w:val="18"/>
          <w:szCs w:val="18"/>
        </w:rPr>
        <w:t>전송을 효과적으로 억제</w:t>
      </w:r>
      <w:del w:id="120" w:author="Kim 0BoO" w:date="2017-12-20T17:36:00Z">
        <w:r w:rsidR="00820D72" w:rsidDel="0072037D">
          <w:rPr>
            <w:rFonts w:ascii="한양신명조" w:eastAsia="한양신명조" w:hint="eastAsia"/>
            <w:color w:val="000000"/>
            <w:sz w:val="18"/>
            <w:szCs w:val="18"/>
          </w:rPr>
          <w:delText>할 수 있는 두</w:delText>
        </w:r>
        <w:r w:rsidR="001E07B3" w:rsidDel="0072037D">
          <w:rPr>
            <w:rFonts w:ascii="한양신명조" w:eastAsia="한양신명조" w:hint="eastAsia"/>
            <w:color w:val="000000"/>
            <w:sz w:val="18"/>
            <w:szCs w:val="18"/>
          </w:rPr>
          <w:delText xml:space="preserve"> </w:delText>
        </w:r>
        <w:r w:rsidR="00820D72" w:rsidDel="0072037D">
          <w:rPr>
            <w:rFonts w:ascii="한양신명조" w:eastAsia="한양신명조" w:hint="eastAsia"/>
            <w:color w:val="000000"/>
            <w:sz w:val="18"/>
            <w:szCs w:val="18"/>
          </w:rPr>
          <w:delText xml:space="preserve">가지 방법으로는 </w:delText>
        </w:r>
      </w:del>
      <w:ins w:id="121" w:author="Kim 0BoO" w:date="2017-12-20T17:36:00Z">
        <w:r w:rsidR="0072037D">
          <w:rPr>
            <w:rFonts w:ascii="한양신명조" w:eastAsia="한양신명조" w:hint="eastAsia"/>
            <w:color w:val="000000"/>
            <w:sz w:val="18"/>
            <w:szCs w:val="18"/>
          </w:rPr>
          <w:t xml:space="preserve">하기 위해 확률에 기반하여 전송을 시도하는 </w:t>
        </w:r>
      </w:ins>
      <w:ins w:id="122" w:author="Kim 0BoO" w:date="2017-12-20T17:37:00Z">
        <w:r w:rsidR="00FA2431">
          <w:rPr>
            <w:rFonts w:ascii="한양신명조" w:eastAsia="한양신명조" w:hint="eastAsia"/>
            <w:color w:val="000000"/>
            <w:sz w:val="18"/>
            <w:szCs w:val="18"/>
          </w:rPr>
          <w:t xml:space="preserve">두가지 </w:t>
        </w:r>
      </w:ins>
      <w:ins w:id="123" w:author="Kim 0BoO" w:date="2017-12-20T17:36:00Z">
        <w:r w:rsidR="0072037D">
          <w:rPr>
            <w:rFonts w:ascii="한양신명조" w:eastAsia="한양신명조" w:hint="eastAsia"/>
            <w:color w:val="000000"/>
            <w:sz w:val="18"/>
            <w:szCs w:val="18"/>
          </w:rPr>
          <w:t>방법을 제안한다.</w:t>
        </w:r>
      </w:ins>
      <w:ins w:id="124" w:author="Kim 0BoO" w:date="2017-12-20T17:37:00Z">
        <w:r w:rsidR="0095023B">
          <w:rPr>
            <w:rFonts w:ascii="한양신명조" w:eastAsia="한양신명조"/>
            <w:color w:val="000000"/>
            <w:sz w:val="18"/>
            <w:szCs w:val="18"/>
          </w:rPr>
          <w:t xml:space="preserve"> </w:t>
        </w:r>
        <w:r w:rsidR="0095023B">
          <w:rPr>
            <w:rFonts w:ascii="한양신명조" w:eastAsia="한양신명조" w:hint="eastAsia"/>
            <w:color w:val="000000"/>
            <w:sz w:val="18"/>
            <w:szCs w:val="18"/>
          </w:rPr>
          <w:t xml:space="preserve">두 방법 모두에서 </w:t>
        </w:r>
      </w:ins>
      <w:ins w:id="125" w:author="Kim 0BoO" w:date="2017-12-20T17:38:00Z">
        <w:r w:rsidR="0095023B">
          <w:rPr>
            <w:rFonts w:ascii="한양신명조" w:eastAsia="한양신명조" w:hint="eastAsia"/>
            <w:color w:val="000000"/>
            <w:sz w:val="18"/>
            <w:szCs w:val="18"/>
          </w:rPr>
          <w:t>노드들은</w:t>
        </w:r>
      </w:ins>
      <w:ins w:id="126" w:author="Kim 0BoO" w:date="2017-12-20T17:37:00Z">
        <w:r w:rsidR="0095023B">
          <w:rPr>
            <w:rFonts w:ascii="한양신명조" w:eastAsia="한양신명조" w:hint="eastAsia"/>
            <w:color w:val="000000"/>
            <w:sz w:val="18"/>
            <w:szCs w:val="18"/>
          </w:rPr>
          <w:t xml:space="preserve"> 미리 설정된</w:t>
        </w:r>
      </w:ins>
      <w:ins w:id="127" w:author="Kim 0BoO" w:date="2017-12-20T17:38:00Z">
        <w:r w:rsidR="0095023B">
          <w:rPr>
            <w:rFonts w:ascii="한양신명조" w:eastAsia="한양신명조" w:hint="eastAsia"/>
            <w:color w:val="000000"/>
            <w:sz w:val="18"/>
            <w:szCs w:val="18"/>
          </w:rPr>
          <w:t xml:space="preserve"> 전송확률에 따라 전송 시도 여부를 결정하게 되지만,</w:t>
        </w:r>
        <w:r w:rsidR="0095023B">
          <w:rPr>
            <w:rFonts w:ascii="한양신명조" w:eastAsia="한양신명조"/>
            <w:color w:val="000000"/>
            <w:sz w:val="18"/>
            <w:szCs w:val="18"/>
          </w:rPr>
          <w:t xml:space="preserve"> </w:t>
        </w:r>
        <w:r w:rsidR="0095023B">
          <w:rPr>
            <w:rFonts w:ascii="한양신명조" w:eastAsia="한양신명조" w:hint="eastAsia"/>
            <w:color w:val="000000"/>
            <w:sz w:val="18"/>
            <w:szCs w:val="18"/>
          </w:rPr>
          <w:t>전송을 시도하지 않기로 결정한 이후에 동작은 차이가 있다.</w:t>
        </w:r>
      </w:ins>
    </w:p>
    <w:p w:rsidR="005D6878" w:rsidDel="0095023B" w:rsidRDefault="0095023B" w:rsidP="005D6878">
      <w:pPr>
        <w:pStyle w:val="a8"/>
        <w:spacing w:before="0" w:beforeAutospacing="0" w:after="95" w:afterAutospacing="0" w:line="360" w:lineRule="atLeast"/>
        <w:jc w:val="both"/>
        <w:rPr>
          <w:del w:id="128" w:author="Kim 0BoO" w:date="2017-12-20T17:37:00Z"/>
          <w:rFonts w:ascii="한양신명조" w:eastAsia="한양신명조"/>
          <w:color w:val="000000"/>
          <w:sz w:val="18"/>
          <w:szCs w:val="18"/>
        </w:rPr>
      </w:pPr>
      <w:ins w:id="129" w:author="Kim 0BoO" w:date="2017-12-20T17:37:00Z">
        <w:r>
          <w:rPr>
            <w:rFonts w:ascii="한양신명조" w:eastAsia="한양신명조"/>
            <w:color w:val="000000"/>
            <w:sz w:val="18"/>
            <w:szCs w:val="18"/>
          </w:rPr>
          <w:t xml:space="preserve"> </w:t>
        </w:r>
        <w:r>
          <w:rPr>
            <w:rFonts w:ascii="한양신명조" w:eastAsia="한양신명조" w:hint="eastAsia"/>
            <w:color w:val="000000"/>
            <w:sz w:val="18"/>
            <w:szCs w:val="18"/>
          </w:rPr>
          <w:t xml:space="preserve">첫번째 방식인 </w:t>
        </w:r>
      </w:ins>
    </w:p>
    <w:p w:rsidR="00A96F2C" w:rsidDel="00DC7555" w:rsidRDefault="00A96F2C" w:rsidP="005D6878">
      <w:pPr>
        <w:pStyle w:val="a8"/>
        <w:spacing w:before="0" w:beforeAutospacing="0" w:after="95" w:afterAutospacing="0" w:line="360" w:lineRule="atLeast"/>
        <w:jc w:val="both"/>
        <w:rPr>
          <w:del w:id="130" w:author="Kim 0BoO" w:date="2017-12-20T17:39:00Z"/>
          <w:rFonts w:ascii="한양신명조" w:eastAsia="한양신명조"/>
          <w:color w:val="000000"/>
          <w:sz w:val="18"/>
          <w:szCs w:val="18"/>
        </w:rPr>
      </w:pPr>
      <w:r>
        <w:rPr>
          <w:rFonts w:ascii="한양신명조" w:eastAsia="한양신명조"/>
          <w:color w:val="000000"/>
          <w:sz w:val="18"/>
          <w:szCs w:val="18"/>
        </w:rPr>
        <w:t>Probability</w:t>
      </w:r>
      <w:ins w:id="131" w:author="Kim 0BoO" w:date="2017-12-20T17:37:00Z">
        <w:r w:rsidR="0095023B">
          <w:rPr>
            <w:rFonts w:ascii="한양신명조" w:eastAsia="한양신명조"/>
            <w:color w:val="000000"/>
            <w:sz w:val="18"/>
            <w:szCs w:val="18"/>
          </w:rPr>
          <w:t>-</w:t>
        </w:r>
      </w:ins>
      <w:del w:id="132" w:author="Kim 0BoO" w:date="2017-12-20T17:37:00Z">
        <w:r w:rsidDel="0095023B">
          <w:rPr>
            <w:rFonts w:ascii="한양신명조" w:eastAsia="한양신명조"/>
            <w:color w:val="000000"/>
            <w:sz w:val="18"/>
            <w:szCs w:val="18"/>
          </w:rPr>
          <w:delText xml:space="preserve"> </w:delText>
        </w:r>
      </w:del>
      <w:r>
        <w:rPr>
          <w:rFonts w:ascii="한양신명조" w:eastAsia="한양신명조"/>
          <w:color w:val="000000"/>
          <w:sz w:val="18"/>
          <w:szCs w:val="18"/>
        </w:rPr>
        <w:t>Based Flooding</w:t>
      </w:r>
      <w:ins w:id="133" w:author="Kim 0BoO" w:date="2017-12-20T17:47:00Z">
        <w:r w:rsidR="00F10630">
          <w:rPr>
            <w:rFonts w:ascii="한양신명조" w:eastAsia="한양신명조"/>
            <w:color w:val="000000"/>
            <w:sz w:val="18"/>
            <w:szCs w:val="18"/>
          </w:rPr>
          <w:t xml:space="preserve"> </w:t>
        </w:r>
      </w:ins>
      <w:del w:id="134" w:author="Kim 0BoO" w:date="2017-12-20T17:39:00Z">
        <w:r w:rsidDel="0095023B">
          <w:rPr>
            <w:rFonts w:ascii="한양신명조" w:eastAsia="한양신명조"/>
            <w:color w:val="000000"/>
            <w:sz w:val="18"/>
            <w:szCs w:val="18"/>
          </w:rPr>
          <w:delText xml:space="preserve"> </w:delText>
        </w:r>
      </w:del>
      <w:r>
        <w:rPr>
          <w:rFonts w:ascii="바탕" w:eastAsia="바탕" w:hAnsi="바탕" w:hint="eastAsia"/>
          <w:color w:val="000000"/>
          <w:sz w:val="18"/>
          <w:szCs w:val="18"/>
        </w:rPr>
        <w:t>Ⅰ</w:t>
      </w:r>
      <w:ins w:id="135" w:author="Kim 0BoO" w:date="2017-12-20T19:01:00Z">
        <w:r w:rsidR="000B21A3">
          <w:rPr>
            <w:rFonts w:ascii="바탕" w:eastAsia="바탕" w:hAnsi="바탕" w:hint="eastAsia"/>
            <w:color w:val="000000"/>
            <w:sz w:val="18"/>
            <w:szCs w:val="18"/>
          </w:rPr>
          <w:t xml:space="preserve">(이하 </w:t>
        </w:r>
        <w:r w:rsidR="000B21A3">
          <w:rPr>
            <w:rFonts w:ascii="바탕" w:eastAsia="바탕" w:hAnsi="바탕"/>
            <w:color w:val="000000"/>
            <w:sz w:val="18"/>
            <w:szCs w:val="18"/>
          </w:rPr>
          <w:t>PBF I)</w:t>
        </w:r>
      </w:ins>
      <w:ins w:id="136" w:author="Kim 0BoO" w:date="2017-12-20T17:38:00Z">
        <w:r w:rsidR="0095023B">
          <w:rPr>
            <w:rFonts w:ascii="바탕" w:eastAsia="바탕" w:hAnsi="바탕" w:hint="eastAsia"/>
            <w:color w:val="000000"/>
            <w:sz w:val="18"/>
            <w:szCs w:val="18"/>
          </w:rPr>
          <w:t>은</w:t>
        </w:r>
      </w:ins>
      <w:bookmarkStart w:id="137" w:name="OLE_LINK8"/>
      <w:bookmarkStart w:id="138" w:name="OLE_LINK9"/>
      <w:bookmarkStart w:id="139" w:name="OLE_LINK10"/>
      <w:ins w:id="140" w:author="Kim 0BoO" w:date="2017-12-20T19:02:00Z">
        <w:r w:rsidR="00A2009F">
          <w:rPr>
            <w:rFonts w:ascii="바탕" w:eastAsia="바탕" w:hAnsi="바탕"/>
            <w:color w:val="000000"/>
            <w:sz w:val="18"/>
            <w:szCs w:val="18"/>
          </w:rPr>
          <w:t>fig.</w:t>
        </w:r>
      </w:ins>
      <w:ins w:id="141" w:author="Kim 0BoO" w:date="2017-12-20T19:01:00Z">
        <w:r w:rsidR="003B6EB6">
          <w:rPr>
            <w:rFonts w:ascii="바탕" w:eastAsia="바탕" w:hAnsi="바탕"/>
            <w:color w:val="000000"/>
            <w:sz w:val="18"/>
            <w:szCs w:val="18"/>
          </w:rPr>
          <w:t xml:space="preserve"> </w:t>
        </w:r>
      </w:ins>
      <w:ins w:id="142" w:author="Kim 0BoO" w:date="2017-12-20T18:33:00Z">
        <w:r w:rsidR="00B4429C">
          <w:rPr>
            <w:rFonts w:ascii="바탕" w:eastAsia="바탕" w:hAnsi="바탕"/>
            <w:color w:val="000000"/>
            <w:sz w:val="18"/>
            <w:szCs w:val="18"/>
          </w:rPr>
          <w:t>3</w:t>
        </w:r>
      </w:ins>
      <w:ins w:id="143" w:author="Kim 0BoO" w:date="2017-12-20T19:00:00Z">
        <w:r w:rsidR="00EF4535">
          <w:rPr>
            <w:rFonts w:ascii="바탕" w:eastAsia="바탕" w:hAnsi="바탕" w:hint="eastAsia"/>
            <w:color w:val="000000"/>
            <w:sz w:val="18"/>
            <w:szCs w:val="18"/>
          </w:rPr>
          <w:t>의 순서도와</w:t>
        </w:r>
      </w:ins>
      <w:ins w:id="144" w:author="Kim 0BoO" w:date="2017-12-20T18:33:00Z">
        <w:r w:rsidR="008250A0">
          <w:rPr>
            <w:rFonts w:ascii="바탕" w:eastAsia="바탕" w:hAnsi="바탕" w:hint="eastAsia"/>
            <w:color w:val="000000"/>
            <w:sz w:val="18"/>
            <w:szCs w:val="18"/>
          </w:rPr>
          <w:t xml:space="preserve"> 같이</w:t>
        </w:r>
        <w:bookmarkEnd w:id="137"/>
        <w:bookmarkEnd w:id="138"/>
        <w:r w:rsidR="008250A0">
          <w:rPr>
            <w:rFonts w:ascii="바탕" w:eastAsia="바탕" w:hAnsi="바탕" w:hint="eastAsia"/>
            <w:color w:val="000000"/>
            <w:sz w:val="18"/>
            <w:szCs w:val="18"/>
          </w:rPr>
          <w:t xml:space="preserve"> </w:t>
        </w:r>
      </w:ins>
      <w:bookmarkEnd w:id="139"/>
      <w:ins w:id="145" w:author="Kim 0BoO" w:date="2017-12-20T17:38:00Z">
        <w:r w:rsidR="0095023B">
          <w:rPr>
            <w:rFonts w:ascii="바탕" w:eastAsia="바탕" w:hAnsi="바탕" w:hint="eastAsia"/>
            <w:color w:val="000000"/>
            <w:sz w:val="18"/>
            <w:szCs w:val="18"/>
          </w:rPr>
          <w:t>전송을 시도하지</w:t>
        </w:r>
      </w:ins>
      <w:ins w:id="146" w:author="Kim 0BoO" w:date="2017-12-20T17:39:00Z">
        <w:r w:rsidR="0095023B">
          <w:rPr>
            <w:rFonts w:ascii="바탕" w:eastAsia="바탕" w:hAnsi="바탕" w:hint="eastAsia"/>
            <w:color w:val="000000"/>
            <w:sz w:val="18"/>
            <w:szCs w:val="18"/>
          </w:rPr>
          <w:t xml:space="preserve"> 않기로 결정한 이후에</w:t>
        </w:r>
      </w:ins>
      <w:del w:id="147" w:author="Kim 0BoO" w:date="2017-12-20T17:39:00Z">
        <w:r w:rsidR="001F458E" w:rsidDel="0095023B">
          <w:rPr>
            <w:rFonts w:ascii="한양신명조" w:eastAsia="한양신명조" w:hint="eastAsia"/>
            <w:color w:val="000000"/>
            <w:sz w:val="18"/>
            <w:szCs w:val="18"/>
          </w:rPr>
          <w:delText>(</w:delText>
        </w:r>
      </w:del>
      <w:ins w:id="148" w:author="Kim 0BoO" w:date="2017-12-20T17:39:00Z">
        <w:r w:rsidR="0095023B">
          <w:rPr>
            <w:rFonts w:ascii="한양신명조" w:eastAsia="한양신명조"/>
            <w:color w:val="000000"/>
            <w:sz w:val="18"/>
            <w:szCs w:val="18"/>
          </w:rPr>
          <w:t xml:space="preserve"> </w:t>
        </w:r>
      </w:ins>
      <w:r w:rsidR="001F458E">
        <w:rPr>
          <w:rFonts w:ascii="한양신명조" w:eastAsia="한양신명조" w:hint="eastAsia"/>
          <w:color w:val="000000"/>
          <w:sz w:val="18"/>
          <w:szCs w:val="18"/>
        </w:rPr>
        <w:t>프레임을 폐기하지 않</w:t>
      </w:r>
      <w:ins w:id="149" w:author="Kim 0BoO" w:date="2017-12-20T17:39:00Z">
        <w:r w:rsidR="0095023B">
          <w:rPr>
            <w:rFonts w:ascii="한양신명조" w:eastAsia="한양신명조" w:hint="eastAsia"/>
            <w:color w:val="000000"/>
            <w:sz w:val="18"/>
            <w:szCs w:val="18"/>
          </w:rPr>
          <w:t>고</w:t>
        </w:r>
        <w:r w:rsidR="0095023B">
          <w:rPr>
            <w:rFonts w:ascii="한양신명조" w:eastAsia="한양신명조"/>
            <w:color w:val="000000"/>
            <w:sz w:val="18"/>
            <w:szCs w:val="18"/>
          </w:rPr>
          <w:t xml:space="preserve">, </w:t>
        </w:r>
        <w:r w:rsidR="0095023B">
          <w:rPr>
            <w:rFonts w:ascii="한양신명조" w:eastAsia="한양신명조" w:hint="eastAsia"/>
            <w:color w:val="000000"/>
            <w:sz w:val="18"/>
            <w:szCs w:val="18"/>
          </w:rPr>
          <w:t>해당 프레임은 전송이 시도되기 전까지</w:t>
        </w:r>
        <w:r w:rsidR="003A1DCB">
          <w:rPr>
            <w:rFonts w:ascii="한양신명조" w:eastAsia="한양신명조" w:hint="eastAsia"/>
            <w:color w:val="000000"/>
            <w:sz w:val="18"/>
            <w:szCs w:val="18"/>
          </w:rPr>
          <w:t xml:space="preserve"> 전송 버퍼안에서 대기한다.</w:t>
        </w:r>
        <w:r w:rsidR="00DC7555">
          <w:rPr>
            <w:rFonts w:ascii="한양신명조" w:eastAsia="한양신명조"/>
            <w:color w:val="000000"/>
            <w:sz w:val="18"/>
            <w:szCs w:val="18"/>
          </w:rPr>
          <w:t xml:space="preserve"> </w:t>
        </w:r>
        <w:r w:rsidR="00DC7555">
          <w:rPr>
            <w:rFonts w:ascii="한양신명조" w:eastAsia="한양신명조" w:hint="eastAsia"/>
            <w:color w:val="000000"/>
            <w:sz w:val="18"/>
            <w:szCs w:val="18"/>
          </w:rPr>
          <w:t>반면 두번째 방식인</w:t>
        </w:r>
        <w:r w:rsidR="00DC7555">
          <w:rPr>
            <w:rFonts w:ascii="한양신명조" w:eastAsia="한양신명조"/>
            <w:color w:val="000000"/>
            <w:sz w:val="18"/>
            <w:szCs w:val="18"/>
          </w:rPr>
          <w:t xml:space="preserve"> </w:t>
        </w:r>
      </w:ins>
      <w:del w:id="150" w:author="Kim 0BoO" w:date="2017-12-20T17:39:00Z">
        <w:r w:rsidR="001F458E" w:rsidDel="0095023B">
          <w:rPr>
            <w:rFonts w:ascii="한양신명조" w:eastAsia="한양신명조" w:hint="eastAsia"/>
            <w:color w:val="000000"/>
            <w:sz w:val="18"/>
            <w:szCs w:val="18"/>
          </w:rPr>
          <w:delText>는 방법)</w:delText>
        </w:r>
      </w:del>
    </w:p>
    <w:p w:rsidR="00A96F2C" w:rsidRDefault="00A96F2C" w:rsidP="005D6878">
      <w:pPr>
        <w:pStyle w:val="a8"/>
        <w:spacing w:before="0" w:beforeAutospacing="0" w:after="95" w:afterAutospacing="0" w:line="360" w:lineRule="atLeast"/>
        <w:jc w:val="both"/>
        <w:rPr>
          <w:rFonts w:ascii="한양신명조" w:eastAsia="한양신명조"/>
          <w:color w:val="000000"/>
          <w:sz w:val="18"/>
          <w:szCs w:val="18"/>
        </w:rPr>
      </w:pPr>
      <w:r>
        <w:rPr>
          <w:rFonts w:ascii="한양신명조" w:eastAsia="한양신명조"/>
          <w:color w:val="000000"/>
          <w:sz w:val="18"/>
          <w:szCs w:val="18"/>
        </w:rPr>
        <w:t>Probability Based Flooding</w:t>
      </w:r>
      <w:ins w:id="151" w:author="Kim 0BoO" w:date="2017-12-20T17:47:00Z">
        <w:r w:rsidR="00F10630">
          <w:rPr>
            <w:rFonts w:ascii="한양신명조" w:eastAsia="한양신명조"/>
            <w:color w:val="000000"/>
            <w:sz w:val="18"/>
            <w:szCs w:val="18"/>
          </w:rPr>
          <w:t xml:space="preserve"> </w:t>
        </w:r>
      </w:ins>
      <w:del w:id="152" w:author="Kim 0BoO" w:date="2017-12-20T17:40:00Z">
        <w:r w:rsidDel="00DC7555">
          <w:rPr>
            <w:rFonts w:ascii="한양신명조" w:eastAsia="한양신명조"/>
            <w:color w:val="000000"/>
            <w:sz w:val="18"/>
            <w:szCs w:val="18"/>
          </w:rPr>
          <w:delText xml:space="preserve"> </w:delText>
        </w:r>
      </w:del>
      <w:r>
        <w:rPr>
          <w:rFonts w:ascii="바탕" w:eastAsia="바탕" w:hAnsi="바탕" w:hint="eastAsia"/>
          <w:color w:val="000000"/>
          <w:sz w:val="18"/>
          <w:szCs w:val="18"/>
        </w:rPr>
        <w:t>Ⅱ</w:t>
      </w:r>
      <w:ins w:id="153" w:author="Kim 0BoO" w:date="2017-12-20T19:01:00Z">
        <w:r w:rsidR="00C903F9">
          <w:rPr>
            <w:rFonts w:ascii="바탕" w:eastAsia="바탕" w:hAnsi="바탕" w:hint="eastAsia"/>
            <w:color w:val="000000"/>
            <w:sz w:val="18"/>
            <w:szCs w:val="18"/>
          </w:rPr>
          <w:t>(</w:t>
        </w:r>
        <w:r w:rsidR="00C903F9">
          <w:rPr>
            <w:rFonts w:ascii="바탕" w:eastAsia="바탕" w:hAnsi="바탕"/>
            <w:color w:val="000000"/>
            <w:sz w:val="18"/>
            <w:szCs w:val="18"/>
          </w:rPr>
          <w:t>이하 PBF II)</w:t>
        </w:r>
      </w:ins>
      <w:ins w:id="154" w:author="Kim 0BoO" w:date="2017-12-20T17:40:00Z">
        <w:r w:rsidR="00DC7555">
          <w:rPr>
            <w:rFonts w:ascii="한양신명조" w:eastAsia="한양신명조" w:hint="eastAsia"/>
            <w:color w:val="000000"/>
            <w:sz w:val="18"/>
            <w:szCs w:val="18"/>
          </w:rPr>
          <w:t>는</w:t>
        </w:r>
      </w:ins>
      <w:ins w:id="155" w:author="Kim 0BoO" w:date="2017-12-20T19:02:00Z">
        <w:r w:rsidR="00C27E8B">
          <w:rPr>
            <w:rFonts w:ascii="한양신명조" w:eastAsia="한양신명조" w:hint="eastAsia"/>
            <w:color w:val="000000"/>
            <w:sz w:val="18"/>
            <w:szCs w:val="18"/>
          </w:rPr>
          <w:t xml:space="preserve"> </w:t>
        </w:r>
        <w:r w:rsidR="00C27E8B">
          <w:rPr>
            <w:rFonts w:ascii="바탕" w:eastAsia="바탕" w:hAnsi="바탕"/>
            <w:color w:val="000000"/>
            <w:sz w:val="18"/>
            <w:szCs w:val="18"/>
          </w:rPr>
          <w:t xml:space="preserve">fig. </w:t>
        </w:r>
        <w:r w:rsidR="00195011">
          <w:rPr>
            <w:rFonts w:ascii="바탕" w:eastAsia="바탕" w:hAnsi="바탕"/>
            <w:color w:val="000000"/>
            <w:sz w:val="18"/>
            <w:szCs w:val="18"/>
          </w:rPr>
          <w:t>4</w:t>
        </w:r>
        <w:r w:rsidR="00C27E8B">
          <w:rPr>
            <w:rFonts w:ascii="바탕" w:eastAsia="바탕" w:hAnsi="바탕" w:hint="eastAsia"/>
            <w:color w:val="000000"/>
            <w:sz w:val="18"/>
            <w:szCs w:val="18"/>
          </w:rPr>
          <w:t>의 순서도와 같이</w:t>
        </w:r>
      </w:ins>
      <w:ins w:id="156" w:author="Kim 0BoO" w:date="2017-12-20T17:40:00Z">
        <w:r w:rsidR="00DC7555">
          <w:rPr>
            <w:rFonts w:ascii="한양신명조" w:eastAsia="한양신명조" w:hint="eastAsia"/>
            <w:color w:val="000000"/>
            <w:sz w:val="18"/>
            <w:szCs w:val="18"/>
          </w:rPr>
          <w:t xml:space="preserve"> 전송을 시도하지 않기로 결정한 이후에 해당</w:t>
        </w:r>
      </w:ins>
      <w:del w:id="157" w:author="Kim 0BoO" w:date="2017-12-20T17:40:00Z">
        <w:r w:rsidR="001E07B3" w:rsidDel="00DC7555">
          <w:rPr>
            <w:rFonts w:ascii="한양신명조" w:eastAsia="한양신명조" w:hint="eastAsia"/>
            <w:color w:val="000000"/>
            <w:sz w:val="18"/>
            <w:szCs w:val="18"/>
          </w:rPr>
          <w:delText>(</w:delText>
        </w:r>
      </w:del>
      <w:r w:rsidR="001F458E">
        <w:rPr>
          <w:rFonts w:ascii="한양신명조" w:eastAsia="한양신명조" w:hint="eastAsia"/>
          <w:color w:val="000000"/>
          <w:sz w:val="18"/>
          <w:szCs w:val="18"/>
        </w:rPr>
        <w:t xml:space="preserve"> 프레임을 폐기</w:t>
      </w:r>
      <w:ins w:id="158" w:author="Kim 0BoO" w:date="2017-12-20T17:40:00Z">
        <w:r w:rsidR="00DC7555">
          <w:rPr>
            <w:rFonts w:ascii="한양신명조" w:eastAsia="한양신명조" w:hint="eastAsia"/>
            <w:color w:val="000000"/>
            <w:sz w:val="18"/>
            <w:szCs w:val="18"/>
          </w:rPr>
          <w:t>한다는 차이점이 있다.</w:t>
        </w:r>
      </w:ins>
      <w:del w:id="159" w:author="Kim 0BoO" w:date="2017-12-20T17:40:00Z">
        <w:r w:rsidR="001F458E" w:rsidDel="00DC7555">
          <w:rPr>
            <w:rFonts w:ascii="한양신명조" w:eastAsia="한양신명조" w:hint="eastAsia"/>
            <w:color w:val="000000"/>
            <w:sz w:val="18"/>
            <w:szCs w:val="18"/>
          </w:rPr>
          <w:delText>하는 방법</w:delText>
        </w:r>
        <w:r w:rsidR="001E07B3" w:rsidDel="00DC7555">
          <w:rPr>
            <w:rFonts w:ascii="한양신명조" w:eastAsia="한양신명조" w:hint="eastAsia"/>
            <w:color w:val="000000"/>
            <w:sz w:val="18"/>
            <w:szCs w:val="18"/>
          </w:rPr>
          <w:delText>) 이 있다.</w:delText>
        </w:r>
      </w:del>
    </w:p>
    <w:p w:rsidR="00AA38F5" w:rsidDel="008250A0" w:rsidRDefault="00AA38F5" w:rsidP="005D6878">
      <w:pPr>
        <w:pStyle w:val="a8"/>
        <w:spacing w:before="0" w:beforeAutospacing="0" w:after="95" w:afterAutospacing="0" w:line="360" w:lineRule="atLeast"/>
        <w:jc w:val="both"/>
        <w:rPr>
          <w:del w:id="160" w:author="Kim 0BoO" w:date="2017-12-20T18:32:00Z"/>
          <w:rFonts w:ascii="한양신명조" w:eastAsia="한양신명조"/>
          <w:color w:val="000000"/>
          <w:sz w:val="18"/>
          <w:szCs w:val="18"/>
        </w:rPr>
      </w:pPr>
    </w:p>
    <w:p w:rsidR="001E07B3" w:rsidDel="008250A0" w:rsidRDefault="00F61854" w:rsidP="005D6878">
      <w:pPr>
        <w:pStyle w:val="a8"/>
        <w:spacing w:before="0" w:beforeAutospacing="0" w:after="95" w:afterAutospacing="0" w:line="360" w:lineRule="atLeast"/>
        <w:jc w:val="both"/>
        <w:rPr>
          <w:del w:id="161" w:author="Kim 0BoO" w:date="2017-12-20T18:32:00Z"/>
          <w:rFonts w:ascii="한양신명조" w:eastAsia="한양신명조"/>
          <w:color w:val="000000"/>
          <w:sz w:val="18"/>
          <w:szCs w:val="18"/>
        </w:rPr>
      </w:pPr>
      <w:del w:id="162" w:author="Kim 0BoO" w:date="2017-12-20T18:32:00Z">
        <w:r w:rsidDel="008250A0">
          <w:rPr>
            <w:rFonts w:ascii="한양신명조" w:eastAsia="한양신명조"/>
            <w:color w:val="000000"/>
            <w:sz w:val="18"/>
            <w:szCs w:val="18"/>
          </w:rPr>
          <w:delText>&lt;</w:delText>
        </w:r>
        <w:r w:rsidRPr="00F61854" w:rsidDel="008250A0">
          <w:rPr>
            <w:rFonts w:ascii="한양신명조" w:eastAsia="한양신명조"/>
            <w:color w:val="000000"/>
            <w:sz w:val="18"/>
            <w:szCs w:val="18"/>
          </w:rPr>
          <w:delText xml:space="preserve"> </w:delText>
        </w:r>
        <w:bookmarkStart w:id="163" w:name="OLE_LINK4"/>
        <w:r w:rsidDel="008250A0">
          <w:rPr>
            <w:rFonts w:ascii="한양신명조" w:eastAsia="한양신명조"/>
            <w:color w:val="000000"/>
            <w:sz w:val="18"/>
            <w:szCs w:val="18"/>
          </w:rPr>
          <w:delText xml:space="preserve">Probability Based Flooding </w:delText>
        </w:r>
        <w:r w:rsidDel="008250A0">
          <w:rPr>
            <w:rFonts w:ascii="바탕" w:eastAsia="바탕" w:hAnsi="바탕" w:hint="eastAsia"/>
            <w:color w:val="000000"/>
            <w:sz w:val="18"/>
            <w:szCs w:val="18"/>
          </w:rPr>
          <w:delText xml:space="preserve">Ⅰ순서도 </w:delText>
        </w:r>
        <w:bookmarkEnd w:id="163"/>
        <w:r w:rsidDel="008250A0">
          <w:rPr>
            <w:rFonts w:ascii="한양신명조" w:eastAsia="한양신명조"/>
            <w:color w:val="000000"/>
            <w:sz w:val="18"/>
            <w:szCs w:val="18"/>
          </w:rPr>
          <w:delText>&gt;</w:delText>
        </w:r>
      </w:del>
    </w:p>
    <w:bookmarkStart w:id="164" w:name="OLE_LINK3"/>
    <w:bookmarkStart w:id="165" w:name="OLE_LINK2"/>
    <w:p w:rsidR="00F61854" w:rsidRDefault="00CE330C" w:rsidP="005D6878">
      <w:pPr>
        <w:pStyle w:val="a8"/>
        <w:spacing w:before="0" w:beforeAutospacing="0" w:after="95" w:afterAutospacing="0" w:line="360" w:lineRule="atLeast"/>
        <w:jc w:val="both"/>
        <w:rPr>
          <w:rFonts w:ascii="한양신명조" w:eastAsia="한양신명조"/>
          <w:color w:val="000000"/>
          <w:sz w:val="18"/>
          <w:szCs w:val="18"/>
        </w:rPr>
      </w:pPr>
      <w:ins w:id="166" w:author="Kim 0BoO" w:date="2017-12-20T17:51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-231775</wp:posOffset>
                  </wp:positionH>
                  <wp:positionV relativeFrom="paragraph">
                    <wp:posOffset>1904365</wp:posOffset>
                  </wp:positionV>
                  <wp:extent cx="2860675" cy="151765"/>
                  <wp:effectExtent l="0" t="0" r="0" b="0"/>
                  <wp:wrapNone/>
                  <wp:docPr id="668" name="Text Box 6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60675" cy="151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1454" w:rsidRPr="00C16C3C" w:rsidRDefault="001A1454">
                              <w:pPr>
                                <w:pStyle w:val="ab"/>
                                <w:rPr>
                                  <w:rFonts w:ascii="한양신명조" w:eastAsia="한양신명조"/>
                                  <w:noProof/>
                                  <w:color w:val="000000"/>
                                  <w:sz w:val="18"/>
                                  <w:szCs w:val="18"/>
                                </w:rPr>
                                <w:pPrChange w:id="167" w:author="Kim 0BoO" w:date="2017-12-20T17:51:00Z">
                                  <w:pPr>
                                    <w:pStyle w:val="a8"/>
                                    <w:spacing w:after="95" w:line="360" w:lineRule="atLeast"/>
                                  </w:pPr>
                                </w:pPrChange>
                              </w:pPr>
                              <w:bookmarkStart w:id="168" w:name="OLE_LINK7"/>
                              <w:ins w:id="169" w:author="Kim 0BoO" w:date="2017-12-20T17:51:00Z">
                                <w:r>
                                  <w:t xml:space="preserve">Figure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SEQ Figure \* ARABIC </w:instrText>
                                </w:r>
                              </w:ins>
                              <w:r>
                                <w:fldChar w:fldCharType="separate"/>
                              </w:r>
                              <w:ins w:id="170" w:author="Kim 0BoO" w:date="2017-12-20T20:42:00Z">
                                <w:r w:rsidR="00B95673">
                                  <w:rPr>
                                    <w:noProof/>
                                  </w:rPr>
                                  <w:t>3</w:t>
                                </w:r>
                              </w:ins>
                              <w:ins w:id="171" w:author="Kim 0BoO" w:date="2017-12-20T17:51:00Z">
                                <w:r>
                                  <w:fldChar w:fldCharType="end"/>
                                </w:r>
                                <w:r>
                                  <w:t xml:space="preserve"> </w:t>
                                </w:r>
                                <w:bookmarkEnd w:id="168"/>
                                <w:r>
                                  <w:rPr>
                                    <w:rFonts w:ascii="한양신명조" w:eastAsia="한양신명조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Probability Based Flooding </w:t>
                                </w:r>
                                <w:r>
                                  <w:rPr>
                                    <w:rFonts w:ascii="바탕" w:eastAsia="바탕" w:hAnsi="바탕" w:hint="eastAsia"/>
                                    <w:color w:val="000000"/>
                                    <w:sz w:val="18"/>
                                    <w:szCs w:val="18"/>
                                  </w:rPr>
                                  <w:t>Ⅰ</w:t>
                                </w:r>
                              </w:ins>
                              <w:ins w:id="172" w:author="Kim 0BoO" w:date="2017-12-20T17:52:00Z">
                                <w:r>
                                  <w:rPr>
                                    <w:rFonts w:ascii="바탕" w:eastAsia="바탕" w:hAnsi="바탕" w:hint="eastAsia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ins>
                              <w:ins w:id="173" w:author="Kim 0BoO" w:date="2017-12-20T17:51:00Z">
                                <w:r>
                                  <w:rPr>
                                    <w:rFonts w:ascii="바탕" w:eastAsia="바탕" w:hAnsi="바탕" w:hint="eastAsia"/>
                                    <w:color w:val="000000"/>
                                    <w:sz w:val="18"/>
                                    <w:szCs w:val="18"/>
                                  </w:rPr>
                                  <w:t>순서도</w:t>
                                </w:r>
                              </w:ins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shape id="Text Box 661" o:spid="_x0000_s1163" type="#_x0000_t202" style="position:absolute;left:0;text-align:left;margin-left:-18.25pt;margin-top:149.95pt;width:225.25pt;height:1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" stroked="f">
                  <v:textbox style="mso-fit-shape-to-text:t" inset="0,0,0,0">
                    <w:txbxContent>
                      <w:p w:rsidR="001A1454" w:rsidRPr="00C16C3C" w:rsidRDefault="001A1454" w:rsidP="001A1454">
                        <w:pPr>
                          <w:pStyle w:val="ab"/>
                          <w:rPr>
                            <w:rFonts w:ascii="한양신명조" w:eastAsia="한양신명조" w:hAnsi="굴림" w:cs="굴림"/>
                            <w:noProof/>
                            <w:color w:val="000000"/>
                            <w:kern w:val="0"/>
                            <w:sz w:val="18"/>
                            <w:szCs w:val="18"/>
                          </w:rPr>
                          <w:pPrChange w:id="164" w:author="Kim 0BoO" w:date="2017-12-20T17:51:00Z">
                            <w:pPr>
                              <w:pStyle w:val="a8"/>
                              <w:spacing w:after="95" w:line="360" w:lineRule="atLeast"/>
                            </w:pPr>
                          </w:pPrChange>
                        </w:pPr>
                        <w:bookmarkStart w:id="165" w:name="OLE_LINK7"/>
                        <w:ins w:id="166" w:author="Kim 0BoO" w:date="2017-12-20T17:51:00Z">
                          <w:r>
                            <w:t xml:space="preserve">Figure </w:t>
                          </w:r>
                          <w:r>
                            <w:fldChar w:fldCharType="begin"/>
                          </w:r>
                          <w:r>
                            <w:instrText xml:space="preserve"> SEQ Figure \* ARABIC </w:instrText>
                          </w:r>
                        </w:ins>
                        <w:r>
                          <w:fldChar w:fldCharType="separate"/>
                        </w:r>
                        <w:ins w:id="167" w:author="Kim 0BoO" w:date="2017-12-20T20:42:00Z">
                          <w:r w:rsidR="00B95673">
                            <w:rPr>
                              <w:noProof/>
                            </w:rPr>
                            <w:t>3</w:t>
                          </w:r>
                        </w:ins>
                        <w:ins w:id="168" w:author="Kim 0BoO" w:date="2017-12-20T17:51:00Z"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bookmarkEnd w:id="165"/>
                          <w:r>
                            <w:rPr>
                              <w:rFonts w:ascii="한양신명조" w:eastAsia="한양신명조"/>
                              <w:color w:val="000000"/>
                              <w:sz w:val="18"/>
                              <w:szCs w:val="18"/>
                            </w:rPr>
                            <w:t xml:space="preserve">Probability Based Flooding </w:t>
                          </w:r>
                          <w:r>
                            <w:rPr>
                              <w:rFonts w:ascii="바탕" w:eastAsia="바탕" w:hAnsi="바탕" w:hint="eastAsia"/>
                              <w:color w:val="000000"/>
                              <w:sz w:val="18"/>
                              <w:szCs w:val="18"/>
                            </w:rPr>
                            <w:t>Ⅰ</w:t>
                          </w:r>
                        </w:ins>
                        <w:ins w:id="169" w:author="Kim 0BoO" w:date="2017-12-20T17:52:00Z">
                          <w:r>
                            <w:rPr>
                              <w:rFonts w:ascii="바탕" w:eastAsia="바탕" w:hAnsi="바탕" w:hint="eastAsia"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</w:ins>
                        <w:ins w:id="170" w:author="Kim 0BoO" w:date="2017-12-20T17:51:00Z">
                          <w:r>
                            <w:rPr>
                              <w:rFonts w:ascii="바탕" w:eastAsia="바탕" w:hAnsi="바탕" w:hint="eastAsia"/>
                              <w:color w:val="000000"/>
                              <w:sz w:val="18"/>
                              <w:szCs w:val="18"/>
                            </w:rPr>
                            <w:t>순서도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>
        <w:rPr>
          <w:rFonts w:ascii="한양신명조" w:eastAsia="한양신명조"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-231775</wp:posOffset>
                </wp:positionH>
                <wp:positionV relativeFrom="paragraph">
                  <wp:posOffset>238760</wp:posOffset>
                </wp:positionV>
                <wp:extent cx="2860675" cy="1608455"/>
                <wp:effectExtent l="0" t="0" r="0" b="0"/>
                <wp:wrapNone/>
                <wp:docPr id="655" name="Group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0675" cy="1608455"/>
                          <a:chOff x="769" y="1965"/>
                          <a:chExt cx="4505" cy="2533"/>
                        </a:xfrm>
                      </wpg:grpSpPr>
                      <wps:wsp>
                        <wps:cNvPr id="656" name="AutoShape 593"/>
                        <wps:cNvCnPr>
                          <a:cxnSpLocks noChangeShapeType="1"/>
                        </wps:cNvCnPr>
                        <wps:spPr bwMode="auto">
                          <a:xfrm>
                            <a:off x="2228" y="2322"/>
                            <a:ext cx="0" cy="349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9" y="1965"/>
                            <a:ext cx="816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4135" w:rsidRPr="00F10630" w:rsidRDefault="005C4135">
                              <w:pPr>
                                <w:jc w:val="center"/>
                                <w:rPr>
                                  <w:sz w:val="16"/>
                                  <w:rPrChange w:id="174" w:author="Kim 0BoO" w:date="2017-12-20T17:42:00Z">
                                    <w:rPr/>
                                  </w:rPrChange>
                                </w:rPr>
                                <w:pPrChange w:id="175" w:author="Kim 0BoO" w:date="2017-12-20T17:44:00Z">
                                  <w:pPr/>
                                </w:pPrChange>
                              </w:pPr>
                              <w:del w:id="176" w:author="Kim 0BoO" w:date="2017-12-20T17:49:00Z">
                                <w:r w:rsidRPr="00F10630" w:rsidDel="00312BE7">
                                  <w:rPr>
                                    <w:rFonts w:hint="eastAsia"/>
                                    <w:sz w:val="16"/>
                                    <w:rPrChange w:id="177" w:author="Kim 0BoO" w:date="2017-12-20T17:43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delText>프레임</w:delText>
                                </w:r>
                              </w:del>
                              <w:del w:id="178" w:author="Kim 0BoO" w:date="2017-12-20T17:43:00Z">
                                <w:r w:rsidRPr="00F10630" w:rsidDel="00F10630">
                                  <w:rPr>
                                    <w:sz w:val="16"/>
                                    <w:rPrChange w:id="179" w:author="Kim 0BoO" w:date="2017-12-20T17:43:00Z">
                                      <w:rPr/>
                                    </w:rPrChange>
                                  </w:rPr>
                                  <w:delText xml:space="preserve"> </w:delText>
                                </w:r>
                              </w:del>
                              <w:del w:id="180" w:author="Kim 0BoO" w:date="2017-12-20T17:49:00Z">
                                <w:r w:rsidRPr="00F10630" w:rsidDel="00312BE7">
                                  <w:rPr>
                                    <w:rFonts w:hint="eastAsia"/>
                                    <w:sz w:val="16"/>
                                    <w:rPrChange w:id="181" w:author="Kim 0BoO" w:date="2017-12-20T17:42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delText>확률</w:delText>
                                </w:r>
                              </w:del>
                              <w:ins w:id="182" w:author="Kim 0BoO" w:date="2017-12-20T17:50:00Z">
                                <w:r w:rsidR="00312BE7">
                                  <w:rPr>
                                    <w:rFonts w:hint="eastAsia"/>
                                    <w:sz w:val="16"/>
                                  </w:rPr>
                                  <w:t>시작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3" y="2882"/>
                            <a:ext cx="811" cy="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4135" w:rsidRPr="00F10630" w:rsidRDefault="005C4135">
                              <w:pPr>
                                <w:jc w:val="center"/>
                                <w:rPr>
                                  <w:sz w:val="18"/>
                                  <w:rPrChange w:id="183" w:author="Kim 0BoO" w:date="2017-12-20T17:44:00Z">
                                    <w:rPr/>
                                  </w:rPrChange>
                                </w:rPr>
                                <w:pPrChange w:id="184" w:author="Kim 0BoO" w:date="2017-12-20T17:44:00Z">
                                  <w:pPr/>
                                </w:pPrChange>
                              </w:pPr>
                              <w:r w:rsidRPr="00F10630">
                                <w:rPr>
                                  <w:rFonts w:hint="eastAsia"/>
                                  <w:sz w:val="18"/>
                                  <w:rPrChange w:id="185" w:author="Kim 0BoO" w:date="2017-12-20T17:44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전송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Text Box 605"/>
                        <wps:cNvSpPr txBox="1">
                          <a:spLocks noChangeArrowheads="1"/>
                        </wps:cNvSpPr>
                        <wps:spPr bwMode="auto">
                          <a:xfrm>
                            <a:off x="1795" y="4123"/>
                            <a:ext cx="874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4135" w:rsidRDefault="005C4135">
                              <w:pPr>
                                <w:jc w:val="center"/>
                                <w:pPrChange w:id="186" w:author="Kim 0BoO" w:date="2017-12-20T17:44:00Z">
                                  <w:pPr/>
                                </w:pPrChange>
                              </w:pPr>
                              <w:del w:id="187" w:author="Kim 0BoO" w:date="2017-12-20T17:48:00Z">
                                <w:r w:rsidDel="00AD42E7">
                                  <w:rPr>
                                    <w:rFonts w:hint="eastAsia"/>
                                  </w:rPr>
                                  <w:delText>전송지연</w:delText>
                                </w:r>
                              </w:del>
                              <w:ins w:id="188" w:author="Kim 0BoO" w:date="2017-12-20T17:48:00Z">
                                <w:r w:rsidR="00AD42E7">
                                  <w:rPr>
                                    <w:rFonts w:hint="eastAsia"/>
                                  </w:rPr>
                                  <w:t>대기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60" name="Group 624"/>
                        <wpg:cNvGrpSpPr>
                          <a:grpSpLocks/>
                        </wpg:cNvGrpSpPr>
                        <wpg:grpSpPr bwMode="auto">
                          <a:xfrm>
                            <a:off x="3724" y="2671"/>
                            <a:ext cx="739" cy="382"/>
                            <a:chOff x="9791" y="13284"/>
                            <a:chExt cx="945" cy="427"/>
                          </a:xfrm>
                        </wpg:grpSpPr>
                        <wps:wsp>
                          <wps:cNvPr id="661" name="AutoShape 5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91" y="13711"/>
                              <a:ext cx="9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2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14" y="13284"/>
                              <a:ext cx="649" cy="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1DE3" w:rsidRPr="00CD1DE3" w:rsidRDefault="00CD1DE3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CD1DE3">
                                  <w:rPr>
                                    <w:sz w:val="14"/>
                                    <w:szCs w:val="1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3" name="Group 625"/>
                        <wpg:cNvGrpSpPr>
                          <a:grpSpLocks/>
                        </wpg:cNvGrpSpPr>
                        <wpg:grpSpPr bwMode="auto">
                          <a:xfrm>
                            <a:off x="1592" y="3487"/>
                            <a:ext cx="648" cy="583"/>
                            <a:chOff x="6995" y="13957"/>
                            <a:chExt cx="828" cy="652"/>
                          </a:xfrm>
                        </wpg:grpSpPr>
                        <wps:wsp>
                          <wps:cNvPr id="664" name="AutoShape 6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23" y="13957"/>
                              <a:ext cx="0" cy="6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5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95" y="14154"/>
                              <a:ext cx="649" cy="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1DE3" w:rsidRPr="00CD1DE3" w:rsidRDefault="00CD1DE3" w:rsidP="00CD1DE3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67" name="AutoShape 594"/>
                        <wps:cNvSpPr>
                          <a:spLocks noChangeArrowheads="1"/>
                        </wps:cNvSpPr>
                        <wps:spPr bwMode="auto">
                          <a:xfrm>
                            <a:off x="769" y="2671"/>
                            <a:ext cx="2941" cy="816"/>
                          </a:xfrm>
                          <a:prstGeom prst="flowChartDecision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id="Group 647" o:spid="_x0000_s1164" style="position:absolute;left:0;text-align:left;margin-left:-18.25pt;margin-top:18.8pt;width:225.25pt;height:126.65pt;z-index:251653120" coordorigin="769,1965" coordsize="4505,2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93" o:spid="_x0000_s1165" type="#_x0000_t32" style="position:absolute;left:2228;top:2322;width:0;height: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" strokeweight=".5pt">
                  <v:stroke endarrow="block"/>
                </v:shape>
                <v:shape id="텍스트 상자 2" o:spid="_x0000_s1166" type="#_x0000_t202" style="position:absolute;left:1819;top:1965;width:816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">
                  <v:textbox>
                    <w:txbxContent>
                      <w:p w:rsidR="005C4135" w:rsidRPr="00F10630" w:rsidRDefault="005C4135" w:rsidP="00F10630">
                        <w:pPr>
                          <w:jc w:val="center"/>
                          <w:rPr>
                            <w:sz w:val="16"/>
                            <w:rPrChange w:id="186" w:author="Kim 0BoO" w:date="2017-12-20T17:42:00Z">
                              <w:rPr/>
                            </w:rPrChange>
                          </w:rPr>
                          <w:pPrChange w:id="187" w:author="Kim 0BoO" w:date="2017-12-20T17:44:00Z">
                            <w:pPr/>
                          </w:pPrChange>
                        </w:pPr>
                        <w:del w:id="188" w:author="Kim 0BoO" w:date="2017-12-20T17:49:00Z">
                          <w:r w:rsidRPr="00F10630" w:rsidDel="00312BE7">
                            <w:rPr>
                              <w:rFonts w:hint="eastAsia"/>
                              <w:sz w:val="16"/>
                              <w:rPrChange w:id="189" w:author="Kim 0BoO" w:date="2017-12-20T17:43:00Z">
                                <w:rPr>
                                  <w:rFonts w:hint="eastAsia"/>
                                </w:rPr>
                              </w:rPrChange>
                            </w:rPr>
                            <w:delText>프레임</w:delText>
                          </w:r>
                        </w:del>
                        <w:del w:id="190" w:author="Kim 0BoO" w:date="2017-12-20T17:43:00Z">
                          <w:r w:rsidRPr="00F10630" w:rsidDel="00F10630">
                            <w:rPr>
                              <w:rFonts w:hint="eastAsia"/>
                              <w:sz w:val="16"/>
                              <w:rPrChange w:id="191" w:author="Kim 0BoO" w:date="2017-12-20T17:43:00Z">
                                <w:rPr>
                                  <w:rFonts w:hint="eastAsia"/>
                                </w:rPr>
                              </w:rPrChange>
                            </w:rPr>
                            <w:delText xml:space="preserve"> </w:delText>
                          </w:r>
                        </w:del>
                        <w:del w:id="192" w:author="Kim 0BoO" w:date="2017-12-20T17:49:00Z">
                          <w:r w:rsidRPr="00F10630" w:rsidDel="00312BE7">
                            <w:rPr>
                              <w:rFonts w:hint="eastAsia"/>
                              <w:sz w:val="16"/>
                              <w:rPrChange w:id="193" w:author="Kim 0BoO" w:date="2017-12-20T17:42:00Z">
                                <w:rPr>
                                  <w:rFonts w:hint="eastAsia"/>
                                </w:rPr>
                              </w:rPrChange>
                            </w:rPr>
                            <w:delText>확률</w:delText>
                          </w:r>
                        </w:del>
                        <w:ins w:id="194" w:author="Kim 0BoO" w:date="2017-12-20T17:50:00Z">
                          <w:r w:rsidR="00312BE7">
                            <w:rPr>
                              <w:rFonts w:hint="eastAsia"/>
                              <w:sz w:val="16"/>
                            </w:rPr>
                            <w:t>시작</w:t>
                          </w:r>
                        </w:ins>
                      </w:p>
                    </w:txbxContent>
                  </v:textbox>
                </v:shape>
                <v:shape id="텍스트 상자 2" o:spid="_x0000_s1167" type="#_x0000_t202" style="position:absolute;left:4463;top:2882;width:811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">
                  <v:textbox>
                    <w:txbxContent>
                      <w:p w:rsidR="005C4135" w:rsidRPr="00F10630" w:rsidRDefault="005C4135" w:rsidP="00F10630">
                        <w:pPr>
                          <w:jc w:val="center"/>
                          <w:rPr>
                            <w:sz w:val="18"/>
                            <w:rPrChange w:id="195" w:author="Kim 0BoO" w:date="2017-12-20T17:44:00Z">
                              <w:rPr/>
                            </w:rPrChange>
                          </w:rPr>
                          <w:pPrChange w:id="196" w:author="Kim 0BoO" w:date="2017-12-20T17:44:00Z">
                            <w:pPr/>
                          </w:pPrChange>
                        </w:pPr>
                        <w:r w:rsidRPr="00F10630">
                          <w:rPr>
                            <w:rFonts w:hint="eastAsia"/>
                            <w:sz w:val="18"/>
                            <w:rPrChange w:id="197" w:author="Kim 0BoO" w:date="2017-12-20T17:44:00Z">
                              <w:rPr>
                                <w:rFonts w:hint="eastAsia"/>
                              </w:rPr>
                            </w:rPrChange>
                          </w:rPr>
                          <w:t>전송</w:t>
                        </w:r>
                      </w:p>
                    </w:txbxContent>
                  </v:textbox>
                </v:shape>
                <v:shape id="Text Box 605" o:spid="_x0000_s1168" type="#_x0000_t202" style="position:absolute;left:1795;top:4123;width:87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">
                  <v:textbox>
                    <w:txbxContent>
                      <w:p w:rsidR="005C4135" w:rsidRDefault="005C4135" w:rsidP="00F10630">
                        <w:pPr>
                          <w:jc w:val="center"/>
                          <w:rPr>
                            <w:rFonts w:hint="eastAsia"/>
                          </w:rPr>
                          <w:pPrChange w:id="198" w:author="Kim 0BoO" w:date="2017-12-20T17:44:00Z">
                            <w:pPr/>
                          </w:pPrChange>
                        </w:pPr>
                        <w:del w:id="199" w:author="Kim 0BoO" w:date="2017-12-20T17:48:00Z">
                          <w:r w:rsidDel="00AD42E7">
                            <w:rPr>
                              <w:rFonts w:hint="eastAsia"/>
                            </w:rPr>
                            <w:delText>전송지연</w:delText>
                          </w:r>
                        </w:del>
                        <w:ins w:id="200" w:author="Kim 0BoO" w:date="2017-12-20T17:48:00Z">
                          <w:r w:rsidR="00AD42E7">
                            <w:rPr>
                              <w:rFonts w:hint="eastAsia"/>
                            </w:rPr>
                            <w:t>대기</w:t>
                          </w:r>
                        </w:ins>
                      </w:p>
                    </w:txbxContent>
                  </v:textbox>
                </v:shape>
                <v:group id="Group 624" o:spid="_x0000_s1169" style="position:absolute;left:3724;top:2671;width:739;height:382" coordorigin="9791,13284" coordsize="945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<v:shape id="AutoShape 597" o:spid="_x0000_s1170" type="#_x0000_t32" style="position:absolute;left:9791;top:13711;width:9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">
                    <v:stroke endarrow="block"/>
                  </v:shape>
                  <v:shape id="텍스트 상자 2" o:spid="_x0000_s1171" type="#_x0000_t202" style="position:absolute;left:9914;top:13284;width:649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" stroked="f">
                    <v:textbox>
                      <w:txbxContent>
                        <w:p w:rsidR="00CD1DE3" w:rsidRPr="00CD1DE3" w:rsidRDefault="00CD1DE3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CD1DE3">
                            <w:rPr>
                              <w:sz w:val="14"/>
                              <w:szCs w:val="14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625" o:spid="_x0000_s1172" style="position:absolute;left:1592;top:3487;width:648;height:583" coordorigin="6995,13957" coordsize="828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yzu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JJnC60w4AnL1BwAA//8DAFBLAQItABQABgAIAAAAIQDb4fbL7gAAAIUBAAATAAAAAAAAAAAA&#10;AAAAAAAAAABbQ29udGVudF9UeXBlc10ueG1sUEsBAi0AFAAGAAgAAAAhAFr0LFu/AAAAFQEAAAsA&#10;AAAAAAAAAAAAAAAAHwEAAF9yZWxzLy5yZWxzUEsBAi0AFAAGAAgAAAAhAKZjLO7EAAAA3AAAAA8A&#10;AAAAAAAAAAAAAAAABwIAAGRycy9kb3ducmV2LnhtbFBLBQYAAAAAAwADALcAAAD4AgAAAAA=&#10;">
                  <v:shape id="AutoShape 604" o:spid="_x0000_s1173" type="#_x0000_t32" style="position:absolute;left:7823;top:13957;width:0;height:6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">
                    <v:stroke endarrow="block"/>
                  </v:shape>
                  <v:shape id="텍스트 상자 2" o:spid="_x0000_s1174" type="#_x0000_t202" style="position:absolute;left:6995;top:14154;width:649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" stroked="f">
                    <v:textbox>
                      <w:txbxContent>
                        <w:p w:rsidR="00CD1DE3" w:rsidRPr="00CD1DE3" w:rsidRDefault="00CD1DE3" w:rsidP="00CD1DE3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594" o:spid="_x0000_s1175" type="#_x0000_t110" style="position:absolute;left:769;top:2671;width:2941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" filled="f" fillcolor="#0c9"/>
              </v:group>
            </w:pict>
          </mc:Fallback>
        </mc:AlternateContent>
      </w:r>
    </w:p>
    <w:p w:rsidR="00F61854" w:rsidRDefault="00F61854" w:rsidP="005D6878">
      <w:pPr>
        <w:pStyle w:val="a8"/>
        <w:spacing w:before="0" w:beforeAutospacing="0" w:after="95" w:afterAutospacing="0" w:line="360" w:lineRule="atLeast"/>
        <w:jc w:val="both"/>
        <w:rPr>
          <w:rFonts w:ascii="한양신명조" w:eastAsia="한양신명조"/>
          <w:color w:val="000000"/>
          <w:sz w:val="18"/>
          <w:szCs w:val="18"/>
        </w:rPr>
      </w:pPr>
    </w:p>
    <w:p w:rsidR="00F61854" w:rsidRDefault="00CE330C" w:rsidP="005D6878">
      <w:pPr>
        <w:pStyle w:val="a8"/>
        <w:spacing w:before="0" w:beforeAutospacing="0" w:after="95" w:afterAutospacing="0" w:line="360" w:lineRule="atLeast"/>
        <w:jc w:val="both"/>
        <w:rPr>
          <w:rFonts w:ascii="한양신명조" w:eastAsia="한양신명조"/>
          <w:color w:val="000000"/>
          <w:sz w:val="18"/>
          <w:szCs w:val="18"/>
        </w:rPr>
      </w:pPr>
      <w:r>
        <w:rPr>
          <w:rFonts w:ascii="한양신명조" w:eastAsia="한양신명조"/>
          <w:noProof/>
          <w:color w:val="000000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243205</wp:posOffset>
                </wp:positionV>
                <wp:extent cx="1540510" cy="273685"/>
                <wp:effectExtent l="0" t="0" r="0" b="0"/>
                <wp:wrapNone/>
                <wp:docPr id="654" name="Text Box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051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7340" w:rsidRPr="00322127" w:rsidRDefault="003F734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22127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노드</w:t>
                            </w:r>
                            <w:r w:rsidRPr="00322127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322127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전송확률보다</w:t>
                            </w:r>
                            <w:r w:rsidRPr="00322127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322127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작은가</w:t>
                            </w:r>
                            <w:r w:rsidRPr="00322127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Text Box 621" o:spid="_x0000_s1176" type="#_x0000_t202" style="position:absolute;left:0;text-align:left;margin-left:2.65pt;margin-top:19.15pt;width:121.3pt;height:21.5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" filled="f" stroked="f">
                <v:textbox>
                  <w:txbxContent>
                    <w:p w:rsidR="003F7340" w:rsidRPr="00322127" w:rsidRDefault="003F7340">
                      <w:pPr>
                        <w:rPr>
                          <w:sz w:val="14"/>
                          <w:szCs w:val="14"/>
                        </w:rPr>
                      </w:pPr>
                      <w:r w:rsidRPr="00322127">
                        <w:rPr>
                          <w:rFonts w:hint="eastAsia"/>
                          <w:sz w:val="14"/>
                          <w:szCs w:val="14"/>
                        </w:rPr>
                        <w:t>노드</w:t>
                      </w:r>
                      <w:r w:rsidRPr="00322127">
                        <w:rPr>
                          <w:rFonts w:hint="eastAsia"/>
                          <w:sz w:val="14"/>
                          <w:szCs w:val="14"/>
                        </w:rPr>
                        <w:t xml:space="preserve"> </w:t>
                      </w:r>
                      <w:r w:rsidRPr="00322127">
                        <w:rPr>
                          <w:rFonts w:hint="eastAsia"/>
                          <w:sz w:val="14"/>
                          <w:szCs w:val="14"/>
                        </w:rPr>
                        <w:t>전송확률보다</w:t>
                      </w:r>
                      <w:r w:rsidRPr="00322127">
                        <w:rPr>
                          <w:rFonts w:hint="eastAsia"/>
                          <w:sz w:val="14"/>
                          <w:szCs w:val="14"/>
                        </w:rPr>
                        <w:t xml:space="preserve"> </w:t>
                      </w:r>
                      <w:r w:rsidRPr="00322127">
                        <w:rPr>
                          <w:rFonts w:hint="eastAsia"/>
                          <w:sz w:val="14"/>
                          <w:szCs w:val="14"/>
                        </w:rPr>
                        <w:t>작은가</w:t>
                      </w:r>
                      <w:r w:rsidRPr="00322127">
                        <w:rPr>
                          <w:rFonts w:hint="eastAsia"/>
                          <w:sz w:val="14"/>
                          <w:szCs w:val="1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F61854" w:rsidRDefault="00FB6280" w:rsidP="005D6878">
      <w:pPr>
        <w:pStyle w:val="a8"/>
        <w:spacing w:before="0" w:beforeAutospacing="0" w:after="95" w:afterAutospacing="0" w:line="360" w:lineRule="atLeast"/>
        <w:jc w:val="both"/>
        <w:rPr>
          <w:rFonts w:ascii="한양신명조" w:eastAsia="한양신명조"/>
          <w:color w:val="000000"/>
          <w:sz w:val="18"/>
          <w:szCs w:val="18"/>
        </w:rPr>
      </w:pPr>
      <w:r>
        <w:rPr>
          <w:rFonts w:ascii="한양신명조" w:eastAsia="한양신명조" w:hint="eastAsia"/>
          <w:color w:val="000000"/>
          <w:sz w:val="18"/>
          <w:szCs w:val="18"/>
        </w:rPr>
        <w:t xml:space="preserve">                                             </w:t>
      </w:r>
    </w:p>
    <w:p w:rsidR="00F61854" w:rsidRDefault="00F61854" w:rsidP="005D6878">
      <w:pPr>
        <w:pStyle w:val="a8"/>
        <w:spacing w:before="0" w:beforeAutospacing="0" w:after="95" w:afterAutospacing="0" w:line="360" w:lineRule="atLeast"/>
        <w:jc w:val="both"/>
        <w:rPr>
          <w:rFonts w:ascii="한양신명조" w:eastAsia="한양신명조"/>
          <w:color w:val="000000"/>
          <w:sz w:val="18"/>
          <w:szCs w:val="18"/>
        </w:rPr>
      </w:pPr>
    </w:p>
    <w:bookmarkEnd w:id="164"/>
    <w:p w:rsidR="00F61854" w:rsidRDefault="00F61854" w:rsidP="005D6878">
      <w:pPr>
        <w:pStyle w:val="a8"/>
        <w:spacing w:before="0" w:beforeAutospacing="0" w:after="95" w:afterAutospacing="0" w:line="360" w:lineRule="atLeast"/>
        <w:jc w:val="both"/>
        <w:rPr>
          <w:rFonts w:ascii="한양신명조" w:eastAsia="한양신명조"/>
          <w:color w:val="000000"/>
          <w:sz w:val="18"/>
          <w:szCs w:val="18"/>
        </w:rPr>
      </w:pPr>
    </w:p>
    <w:bookmarkEnd w:id="165"/>
    <w:p w:rsidR="008250A0" w:rsidRDefault="008250A0" w:rsidP="008250A0">
      <w:pPr>
        <w:pStyle w:val="a8"/>
        <w:spacing w:before="0" w:beforeAutospacing="0" w:after="95" w:afterAutospacing="0" w:line="360" w:lineRule="atLeast"/>
        <w:jc w:val="both"/>
        <w:rPr>
          <w:ins w:id="189" w:author="Kim 0BoO" w:date="2017-12-20T18:33:00Z"/>
          <w:rFonts w:ascii="한양신명조" w:eastAsia="한양신명조"/>
          <w:color w:val="000000"/>
          <w:sz w:val="18"/>
          <w:szCs w:val="18"/>
        </w:rPr>
      </w:pPr>
    </w:p>
    <w:p w:rsidR="00F61854" w:rsidDel="008250A0" w:rsidRDefault="00221D32">
      <w:pPr>
        <w:pStyle w:val="a8"/>
        <w:spacing w:before="0" w:beforeAutospacing="0" w:after="95" w:afterAutospacing="0" w:line="360" w:lineRule="atLeast"/>
        <w:jc w:val="both"/>
        <w:rPr>
          <w:del w:id="190" w:author="Kim 0BoO" w:date="2017-12-20T18:32:00Z"/>
          <w:rFonts w:ascii="한양신명조" w:eastAsia="한양신명조"/>
          <w:color w:val="000000"/>
          <w:sz w:val="18"/>
          <w:szCs w:val="18"/>
        </w:rPr>
      </w:pPr>
      <w:del w:id="191" w:author="Kim 0BoO" w:date="2017-12-20T18:32:00Z">
        <w:r w:rsidDel="008250A0">
          <w:rPr>
            <w:rFonts w:ascii="한양신명조" w:eastAsia="한양신명조" w:hint="eastAsia"/>
            <w:color w:val="000000"/>
            <w:sz w:val="18"/>
            <w:szCs w:val="18"/>
          </w:rPr>
          <w:lastRenderedPageBreak/>
          <w:delText>&lt;</w:delText>
        </w:r>
        <w:r w:rsidRPr="00221D32" w:rsidDel="008250A0">
          <w:rPr>
            <w:rFonts w:ascii="한양신명조" w:eastAsia="한양신명조"/>
            <w:color w:val="000000"/>
            <w:sz w:val="18"/>
            <w:szCs w:val="18"/>
          </w:rPr>
          <w:delText xml:space="preserve"> </w:delText>
        </w:r>
        <w:bookmarkStart w:id="192" w:name="OLE_LINK5"/>
        <w:r w:rsidDel="008250A0">
          <w:rPr>
            <w:rFonts w:ascii="한양신명조" w:eastAsia="한양신명조"/>
            <w:color w:val="000000"/>
            <w:sz w:val="18"/>
            <w:szCs w:val="18"/>
          </w:rPr>
          <w:delText xml:space="preserve">Probability Based Flooding </w:delText>
        </w:r>
        <w:r w:rsidDel="008250A0">
          <w:rPr>
            <w:rFonts w:ascii="바탕" w:eastAsia="바탕" w:hAnsi="바탕" w:hint="eastAsia"/>
            <w:color w:val="000000"/>
            <w:sz w:val="18"/>
            <w:szCs w:val="18"/>
          </w:rPr>
          <w:delText>Ⅱ순서도</w:delText>
        </w:r>
        <w:r w:rsidDel="008250A0">
          <w:rPr>
            <w:rFonts w:ascii="한양신명조" w:eastAsia="한양신명조" w:hint="eastAsia"/>
            <w:color w:val="000000"/>
            <w:sz w:val="18"/>
            <w:szCs w:val="18"/>
          </w:rPr>
          <w:delText xml:space="preserve"> </w:delText>
        </w:r>
        <w:bookmarkEnd w:id="192"/>
        <w:r w:rsidDel="008250A0">
          <w:rPr>
            <w:rFonts w:ascii="한양신명조" w:eastAsia="한양신명조" w:hint="eastAsia"/>
            <w:color w:val="000000"/>
            <w:sz w:val="18"/>
            <w:szCs w:val="18"/>
          </w:rPr>
          <w:delText>&gt;</w:delText>
        </w:r>
      </w:del>
    </w:p>
    <w:p w:rsidR="0055560A" w:rsidRDefault="00CE330C">
      <w:pPr>
        <w:pStyle w:val="a8"/>
        <w:spacing w:before="0" w:beforeAutospacing="0" w:after="95" w:afterAutospacing="0" w:line="360" w:lineRule="atLeast"/>
        <w:jc w:val="both"/>
        <w:rPr>
          <w:ins w:id="193" w:author="Kim 0BoO" w:date="2017-12-20T17:51:00Z"/>
          <w:rFonts w:ascii="한양신명조" w:eastAsia="한양신명조"/>
          <w:color w:val="000000"/>
          <w:sz w:val="18"/>
          <w:szCs w:val="18"/>
        </w:rPr>
        <w:pPrChange w:id="194" w:author="Kim 0BoO" w:date="2017-12-20T18:33:00Z">
          <w:pPr>
            <w:pStyle w:val="a8"/>
            <w:spacing w:before="0" w:beforeAutospacing="0" w:after="95" w:afterAutospacing="0" w:line="360" w:lineRule="atLeast"/>
            <w:ind w:left="200"/>
            <w:jc w:val="both"/>
          </w:pPr>
        </w:pPrChange>
      </w:pPr>
      <w:ins w:id="195" w:author="Kim 0BoO" w:date="2017-12-20T17:51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-231775</wp:posOffset>
                  </wp:positionH>
                  <wp:positionV relativeFrom="paragraph">
                    <wp:posOffset>1904365</wp:posOffset>
                  </wp:positionV>
                  <wp:extent cx="2860675" cy="151765"/>
                  <wp:effectExtent l="0" t="0" r="0" b="0"/>
                  <wp:wrapNone/>
                  <wp:docPr id="653" name="Text Box 6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60675" cy="151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1454" w:rsidRPr="00C725CD" w:rsidRDefault="001A1454">
                              <w:pPr>
                                <w:pStyle w:val="ab"/>
                                <w:rPr>
                                  <w:rFonts w:ascii="한양신명조" w:eastAsia="한양신명조"/>
                                  <w:noProof/>
                                  <w:color w:val="000000"/>
                                  <w:sz w:val="18"/>
                                  <w:szCs w:val="18"/>
                                </w:rPr>
                                <w:pPrChange w:id="196" w:author="Kim 0BoO" w:date="2017-12-20T17:51:00Z">
                                  <w:pPr>
                                    <w:pStyle w:val="a8"/>
                                    <w:spacing w:after="95" w:line="360" w:lineRule="atLeast"/>
                                    <w:ind w:left="200"/>
                                  </w:pPr>
                                </w:pPrChange>
                              </w:pPr>
                              <w:ins w:id="197" w:author="Kim 0BoO" w:date="2017-12-20T17:51:00Z">
                                <w:r>
                                  <w:t xml:space="preserve">Figure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SEQ Figure \* ARABIC </w:instrText>
                                </w:r>
                              </w:ins>
                              <w:r>
                                <w:fldChar w:fldCharType="separate"/>
                              </w:r>
                              <w:ins w:id="198" w:author="Kim 0BoO" w:date="2017-12-20T20:42:00Z">
                                <w:r w:rsidR="00B95673">
                                  <w:rPr>
                                    <w:noProof/>
                                  </w:rPr>
                                  <w:t>4</w:t>
                                </w:r>
                              </w:ins>
                              <w:ins w:id="199" w:author="Kim 0BoO" w:date="2017-12-20T17:51:00Z">
                                <w:r>
                                  <w:fldChar w:fldCharType="end"/>
                                </w:r>
                              </w:ins>
                              <w:ins w:id="200" w:author="Kim 0BoO" w:date="2017-12-20T17:52:00Z">
                                <w:r>
                                  <w:t xml:space="preserve"> </w:t>
                                </w:r>
                                <w:r>
                                  <w:rPr>
                                    <w:rFonts w:ascii="한양신명조" w:eastAsia="한양신명조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Probability Based Flooding </w:t>
                                </w:r>
                                <w:r>
                                  <w:rPr>
                                    <w:rFonts w:ascii="바탕" w:eastAsia="바탕" w:hAnsi="바탕" w:hint="eastAsia"/>
                                    <w:color w:val="000000"/>
                                    <w:sz w:val="18"/>
                                    <w:szCs w:val="18"/>
                                  </w:rPr>
                                  <w:t>Ⅱ 순서도</w:t>
                                </w:r>
                              </w:ins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shape id="Text Box 662" o:spid="_x0000_s1177" type="#_x0000_t202" style="position:absolute;left:0;text-align:left;margin-left:-18.25pt;margin-top:149.95pt;width:225.25pt;height:1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" stroked="f">
                  <v:textbox style="mso-fit-shape-to-text:t" inset="0,0,0,0">
                    <w:txbxContent>
                      <w:p w:rsidR="001A1454" w:rsidRPr="00C725CD" w:rsidRDefault="001A1454" w:rsidP="001A1454">
                        <w:pPr>
                          <w:pStyle w:val="ab"/>
                          <w:rPr>
                            <w:rFonts w:ascii="한양신명조" w:eastAsia="한양신명조" w:hAnsi="굴림" w:cs="굴림"/>
                            <w:noProof/>
                            <w:color w:val="000000"/>
                            <w:kern w:val="0"/>
                            <w:sz w:val="18"/>
                            <w:szCs w:val="18"/>
                          </w:rPr>
                          <w:pPrChange w:id="214" w:author="Kim 0BoO" w:date="2017-12-20T17:51:00Z">
                            <w:pPr>
                              <w:pStyle w:val="a8"/>
                              <w:spacing w:after="95" w:line="360" w:lineRule="atLeast"/>
                              <w:ind w:left="200"/>
                            </w:pPr>
                          </w:pPrChange>
                        </w:pPr>
                        <w:ins w:id="215" w:author="Kim 0BoO" w:date="2017-12-20T17:51:00Z">
                          <w:r>
                            <w:t xml:space="preserve">Figure </w:t>
                          </w:r>
                          <w:r>
                            <w:fldChar w:fldCharType="begin"/>
                          </w:r>
                          <w:r>
                            <w:instrText xml:space="preserve"> SEQ Figure \* ARABIC </w:instrText>
                          </w:r>
                        </w:ins>
                        <w:r>
                          <w:fldChar w:fldCharType="separate"/>
                        </w:r>
                        <w:ins w:id="216" w:author="Kim 0BoO" w:date="2017-12-20T20:42:00Z">
                          <w:r w:rsidR="00B95673">
                            <w:rPr>
                              <w:noProof/>
                            </w:rPr>
                            <w:t>4</w:t>
                          </w:r>
                        </w:ins>
                        <w:ins w:id="217" w:author="Kim 0BoO" w:date="2017-12-20T17:51:00Z">
                          <w:r>
                            <w:fldChar w:fldCharType="end"/>
                          </w:r>
                        </w:ins>
                        <w:ins w:id="218" w:author="Kim 0BoO" w:date="2017-12-20T17:52:00Z">
                          <w:r>
                            <w:t xml:space="preserve"> </w:t>
                          </w:r>
                          <w:r>
                            <w:rPr>
                              <w:rFonts w:ascii="한양신명조" w:eastAsia="한양신명조"/>
                              <w:color w:val="000000"/>
                              <w:sz w:val="18"/>
                              <w:szCs w:val="18"/>
                            </w:rPr>
                            <w:t xml:space="preserve">Probability Based Flooding </w:t>
                          </w:r>
                          <w:r>
                            <w:rPr>
                              <w:rFonts w:ascii="바탕" w:eastAsia="바탕" w:hAnsi="바탕" w:hint="eastAsia"/>
                              <w:color w:val="000000"/>
                              <w:sz w:val="18"/>
                              <w:szCs w:val="18"/>
                            </w:rPr>
                            <w:t>Ⅱ 순서도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한양신명조" w:eastAsia="한양신명조"/>
            <w:noProof/>
            <w:color w:val="000000"/>
            <w:sz w:val="18"/>
            <w:szCs w:val="18"/>
            <w:rPrChange w:id="201" w:author="Unknown">
              <w:rPr>
                <w:noProof/>
              </w:rPr>
            </w:rPrChange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-231775</wp:posOffset>
                  </wp:positionH>
                  <wp:positionV relativeFrom="paragraph">
                    <wp:posOffset>238760</wp:posOffset>
                  </wp:positionV>
                  <wp:extent cx="2860675" cy="1608455"/>
                  <wp:effectExtent l="0" t="0" r="0" b="0"/>
                  <wp:wrapNone/>
                  <wp:docPr id="641" name="Group 6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60675" cy="1608455"/>
                            <a:chOff x="769" y="1965"/>
                            <a:chExt cx="4505" cy="2533"/>
                          </a:xfrm>
                        </wpg:grpSpPr>
                        <wps:wsp>
                          <wps:cNvPr id="642" name="AutoShape 6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8" y="2322"/>
                              <a:ext cx="0" cy="34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43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19" y="1965"/>
                              <a:ext cx="816" cy="3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560A" w:rsidRPr="001011E3" w:rsidRDefault="0055560A" w:rsidP="0055560A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시작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4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63" y="2882"/>
                              <a:ext cx="811" cy="3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560A" w:rsidRPr="001011E3" w:rsidRDefault="0055560A" w:rsidP="0055560A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1011E3">
                                  <w:rPr>
                                    <w:rFonts w:hint="eastAsia"/>
                                    <w:sz w:val="18"/>
                                  </w:rPr>
                                  <w:t>전송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5" name="Text Box 6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5" y="4123"/>
                              <a:ext cx="874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5560A" w:rsidRDefault="0055560A" w:rsidP="0055560A">
                                <w:pPr>
                                  <w:jc w:val="center"/>
                                </w:pPr>
                                <w:del w:id="202" w:author="Kim 0BoO" w:date="2017-12-20T17:51:00Z">
                                  <w:r w:rsidDel="0055560A">
                                    <w:rPr>
                                      <w:rFonts w:hint="eastAsia"/>
                                    </w:rPr>
                                    <w:delText>대기</w:delText>
                                  </w:r>
                                </w:del>
                                <w:ins w:id="203" w:author="Kim 0BoO" w:date="2017-12-20T17:51:00Z">
                                  <w:r>
                                    <w:rPr>
                                      <w:rFonts w:hint="eastAsia"/>
                                    </w:rPr>
                                    <w:t>폐기</w:t>
                                  </w:r>
                                </w:ins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46" name="Group 653"/>
                          <wpg:cNvGrpSpPr>
                            <a:grpSpLocks/>
                          </wpg:cNvGrpSpPr>
                          <wpg:grpSpPr bwMode="auto">
                            <a:xfrm>
                              <a:off x="3724" y="2671"/>
                              <a:ext cx="739" cy="382"/>
                              <a:chOff x="9791" y="13284"/>
                              <a:chExt cx="945" cy="427"/>
                            </a:xfrm>
                          </wpg:grpSpPr>
                          <wps:wsp>
                            <wps:cNvPr id="647" name="AutoShape 6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791" y="13711"/>
                                <a:ext cx="9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8" name="텍스트 상자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14" y="13284"/>
                                <a:ext cx="649" cy="3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5560A" w:rsidRPr="00CD1DE3" w:rsidRDefault="0055560A" w:rsidP="0055560A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CD1DE3">
                                    <w:rPr>
                                      <w:sz w:val="14"/>
                                      <w:szCs w:val="14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49" name="Group 656"/>
                          <wpg:cNvGrpSpPr>
                            <a:grpSpLocks/>
                          </wpg:cNvGrpSpPr>
                          <wpg:grpSpPr bwMode="auto">
                            <a:xfrm>
                              <a:off x="1592" y="3487"/>
                              <a:ext cx="648" cy="583"/>
                              <a:chOff x="6995" y="13957"/>
                              <a:chExt cx="828" cy="652"/>
                            </a:xfrm>
                          </wpg:grpSpPr>
                          <wps:wsp>
                            <wps:cNvPr id="650" name="AutoShape 6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823" y="13957"/>
                                <a:ext cx="0" cy="65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1" name="텍스트 상자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95" y="14154"/>
                                <a:ext cx="649" cy="3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5560A" w:rsidRPr="00CD1DE3" w:rsidRDefault="0055560A" w:rsidP="0055560A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52" name="AutoShape 659"/>
                          <wps:cNvSpPr>
                            <a:spLocks noChangeArrowheads="1"/>
                          </wps:cNvSpPr>
                          <wps:spPr bwMode="auto">
                            <a:xfrm>
                              <a:off x="769" y="2671"/>
                              <a:ext cx="2941" cy="816"/>
                            </a:xfrm>
                            <a:prstGeom prst="flowChartDecision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group id="Group 648" o:spid="_x0000_s1178" style="position:absolute;left:0;text-align:left;margin-left:-18.25pt;margin-top:18.8pt;width:225.25pt;height:126.65pt;z-index:251660288" coordorigin="769,1965" coordsize="4505,2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">
                  <v:shape id="AutoShape 649" o:spid="_x0000_s1179" type="#_x0000_t32" style="position:absolute;left:2228;top:2322;width:0;height: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" strokeweight=".5pt">
                    <v:stroke endarrow="block"/>
                  </v:shape>
                  <v:shape id="텍스트 상자 2" o:spid="_x0000_s1180" type="#_x0000_t202" style="position:absolute;left:1819;top:1965;width:816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">
                    <v:textbox>
                      <w:txbxContent>
                        <w:p w:rsidR="0055560A" w:rsidRPr="001011E3" w:rsidRDefault="0055560A" w:rsidP="0055560A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시작</w:t>
                          </w:r>
                        </w:p>
                      </w:txbxContent>
                    </v:textbox>
                  </v:shape>
                  <v:shape id="텍스트 상자 2" o:spid="_x0000_s1181" type="#_x0000_t202" style="position:absolute;left:4463;top:2882;width:811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">
                    <v:textbox>
                      <w:txbxContent>
                        <w:p w:rsidR="0055560A" w:rsidRPr="001011E3" w:rsidRDefault="0055560A" w:rsidP="0055560A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1011E3">
                            <w:rPr>
                              <w:rFonts w:hint="eastAsia"/>
                              <w:sz w:val="18"/>
                            </w:rPr>
                            <w:t>전송</w:t>
                          </w:r>
                        </w:p>
                      </w:txbxContent>
                    </v:textbox>
                  </v:shape>
                  <v:shape id="Text Box 652" o:spid="_x0000_s1182" type="#_x0000_t202" style="position:absolute;left:1795;top:4123;width:87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">
                    <v:textbox>
                      <w:txbxContent>
                        <w:p w:rsidR="0055560A" w:rsidRDefault="0055560A" w:rsidP="0055560A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del w:id="221" w:author="Kim 0BoO" w:date="2017-12-20T17:51:00Z">
                            <w:r w:rsidDel="0055560A">
                              <w:rPr>
                                <w:rFonts w:hint="eastAsia"/>
                              </w:rPr>
                              <w:delText>대기</w:delText>
                            </w:r>
                          </w:del>
                          <w:ins w:id="222" w:author="Kim 0BoO" w:date="2017-12-20T17:51:00Z">
                            <w:r>
                              <w:rPr>
                                <w:rFonts w:hint="eastAsia"/>
                              </w:rPr>
                              <w:t>폐기</w:t>
                            </w:r>
                          </w:ins>
                        </w:p>
                      </w:txbxContent>
                    </v:textbox>
                  </v:shape>
                  <v:group id="Group 653" o:spid="_x0000_s1183" style="position:absolute;left:3724;top:2671;width:739;height:382" coordorigin="9791,13284" coordsize="945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MW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">
                    <v:shape id="AutoShape 654" o:spid="_x0000_s1184" type="#_x0000_t32" style="position:absolute;left:9791;top:13711;width:9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">
                      <v:stroke endarrow="block"/>
                    </v:shape>
                    <v:shape id="텍스트 상자 2" o:spid="_x0000_s1185" type="#_x0000_t202" style="position:absolute;left:9914;top:13284;width:649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" stroked="f">
                      <v:textbox>
                        <w:txbxContent>
                          <w:p w:rsidR="0055560A" w:rsidRPr="00CD1DE3" w:rsidRDefault="0055560A" w:rsidP="0055560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D1DE3">
                              <w:rPr>
                                <w:sz w:val="14"/>
                                <w:szCs w:val="14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v:group>
                  <v:group id="Group 656" o:spid="_x0000_s1186" style="position:absolute;left:1592;top:3487;width:648;height:583" coordorigin="6995,13957" coordsize="828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dk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5O/ydCUdArn4BAAD//wMAUEsBAi0AFAAGAAgAAAAhANvh9svuAAAAhQEAABMAAAAAAAAA&#10;AAAAAAAAAAAAAFtDb250ZW50X1R5cGVzXS54bWxQSwECLQAUAAYACAAAACEAWvQsW78AAAAVAQAA&#10;CwAAAAAAAAAAAAAAAAAfAQAAX3JlbHMvLnJlbHNQSwECLQAUAAYACAAAACEAjD5HZMYAAADcAAAA&#10;DwAAAAAAAAAAAAAAAAAHAgAAZHJzL2Rvd25yZXYueG1sUEsFBgAAAAADAAMAtwAAAPoCAAAAAA==&#10;">
                    <v:shape id="AutoShape 657" o:spid="_x0000_s1187" type="#_x0000_t32" style="position:absolute;left:7823;top:13957;width:0;height:6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">
                      <v:stroke endarrow="block"/>
                    </v:shape>
                    <v:shape id="텍스트 상자 2" o:spid="_x0000_s1188" type="#_x0000_t202" style="position:absolute;left:6995;top:14154;width:649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" stroked="f">
                      <v:textbox>
                        <w:txbxContent>
                          <w:p w:rsidR="0055560A" w:rsidRPr="00CD1DE3" w:rsidRDefault="0055560A" w:rsidP="0055560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v:group>
                  <v:shape id="AutoShape 659" o:spid="_x0000_s1189" type="#_x0000_t110" style="position:absolute;left:769;top:2671;width:2941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" filled="f" fillcolor="#0c9"/>
                </v:group>
              </w:pict>
            </mc:Fallback>
          </mc:AlternateContent>
        </w:r>
      </w:ins>
    </w:p>
    <w:p w:rsidR="0055560A" w:rsidRDefault="0055560A" w:rsidP="0055560A">
      <w:pPr>
        <w:pStyle w:val="a8"/>
        <w:spacing w:before="0" w:beforeAutospacing="0" w:after="95" w:afterAutospacing="0" w:line="360" w:lineRule="atLeast"/>
        <w:ind w:left="200"/>
        <w:jc w:val="both"/>
        <w:rPr>
          <w:ins w:id="204" w:author="Kim 0BoO" w:date="2017-12-20T17:51:00Z"/>
          <w:rFonts w:ascii="한양신명조" w:eastAsia="한양신명조"/>
          <w:color w:val="000000"/>
          <w:sz w:val="18"/>
          <w:szCs w:val="18"/>
        </w:rPr>
      </w:pPr>
    </w:p>
    <w:p w:rsidR="0055560A" w:rsidRDefault="00CE330C" w:rsidP="0055560A">
      <w:pPr>
        <w:pStyle w:val="a8"/>
        <w:spacing w:before="0" w:beforeAutospacing="0" w:after="95" w:afterAutospacing="0" w:line="360" w:lineRule="atLeast"/>
        <w:ind w:left="200"/>
        <w:jc w:val="both"/>
        <w:rPr>
          <w:ins w:id="205" w:author="Kim 0BoO" w:date="2017-12-20T17:51:00Z"/>
          <w:rFonts w:ascii="한양신명조" w:eastAsia="한양신명조"/>
          <w:color w:val="000000"/>
          <w:sz w:val="18"/>
          <w:szCs w:val="18"/>
        </w:rPr>
      </w:pPr>
      <w:ins w:id="206" w:author="Kim 0BoO" w:date="2017-12-20T17:51:00Z">
        <w:r>
          <w:rPr>
            <w:rFonts w:ascii="한양신명조" w:eastAsia="한양신명조"/>
            <w:noProof/>
            <w:color w:val="000000"/>
            <w:sz w:val="18"/>
            <w:szCs w:val="18"/>
            <w:rPrChange w:id="207" w:author="Unknown">
              <w:rPr>
                <w:noProof/>
              </w:rPr>
            </w:rPrChange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243205</wp:posOffset>
                  </wp:positionV>
                  <wp:extent cx="1540510" cy="273685"/>
                  <wp:effectExtent l="0" t="0" r="0" b="0"/>
                  <wp:wrapNone/>
                  <wp:docPr id="640" name="Text Box 6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4051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5560A" w:rsidRPr="00322127" w:rsidRDefault="0055560A" w:rsidP="0055560A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322127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노드</w:t>
                              </w:r>
                              <w:r w:rsidRPr="00322127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322127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전송확률보다</w:t>
                              </w:r>
                              <w:r w:rsidRPr="00322127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322127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작은가</w:t>
                              </w:r>
                              <w:r w:rsidRPr="00322127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shape id="Text Box 660" o:spid="_x0000_s1190" type="#_x0000_t202" style="position:absolute;left:0;text-align:left;margin-left:2.65pt;margin-top:19.15pt;width:121.3pt;height:21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" filled="f" stroked="f">
                  <v:textbox>
                    <w:txbxContent>
                      <w:p w:rsidR="0055560A" w:rsidRPr="00322127" w:rsidRDefault="0055560A" w:rsidP="0055560A">
                        <w:pPr>
                          <w:rPr>
                            <w:sz w:val="14"/>
                            <w:szCs w:val="14"/>
                          </w:rPr>
                        </w:pPr>
                        <w:r w:rsidRPr="00322127">
                          <w:rPr>
                            <w:rFonts w:hint="eastAsia"/>
                            <w:sz w:val="14"/>
                            <w:szCs w:val="14"/>
                          </w:rPr>
                          <w:t>노드</w:t>
                        </w:r>
                        <w:r w:rsidRPr="00322127">
                          <w:rPr>
                            <w:rFonts w:hint="eastAsia"/>
                            <w:sz w:val="14"/>
                            <w:szCs w:val="14"/>
                          </w:rPr>
                          <w:t xml:space="preserve"> </w:t>
                        </w:r>
                        <w:r w:rsidRPr="00322127">
                          <w:rPr>
                            <w:rFonts w:hint="eastAsia"/>
                            <w:sz w:val="14"/>
                            <w:szCs w:val="14"/>
                          </w:rPr>
                          <w:t>전송확률보다</w:t>
                        </w:r>
                        <w:r w:rsidRPr="00322127">
                          <w:rPr>
                            <w:rFonts w:hint="eastAsia"/>
                            <w:sz w:val="14"/>
                            <w:szCs w:val="14"/>
                          </w:rPr>
                          <w:t xml:space="preserve"> </w:t>
                        </w:r>
                        <w:r w:rsidRPr="00322127">
                          <w:rPr>
                            <w:rFonts w:hint="eastAsia"/>
                            <w:sz w:val="14"/>
                            <w:szCs w:val="14"/>
                          </w:rPr>
                          <w:t>작은가</w:t>
                        </w:r>
                        <w:r w:rsidRPr="00322127">
                          <w:rPr>
                            <w:rFonts w:hint="eastAsia"/>
                            <w:sz w:val="14"/>
                            <w:szCs w:val="14"/>
                          </w:rPr>
                          <w:t>?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</w:p>
    <w:p w:rsidR="0055560A" w:rsidRDefault="0055560A" w:rsidP="0055560A">
      <w:pPr>
        <w:pStyle w:val="a8"/>
        <w:spacing w:before="0" w:beforeAutospacing="0" w:after="95" w:afterAutospacing="0" w:line="360" w:lineRule="atLeast"/>
        <w:ind w:left="200"/>
        <w:jc w:val="both"/>
        <w:rPr>
          <w:ins w:id="208" w:author="Kim 0BoO" w:date="2017-12-20T17:51:00Z"/>
          <w:rFonts w:ascii="한양신명조" w:eastAsia="한양신명조"/>
          <w:color w:val="000000"/>
          <w:sz w:val="18"/>
          <w:szCs w:val="18"/>
        </w:rPr>
      </w:pPr>
      <w:ins w:id="209" w:author="Kim 0BoO" w:date="2017-12-20T17:51:00Z">
        <w:r>
          <w:rPr>
            <w:rFonts w:ascii="한양신명조" w:eastAsia="한양신명조" w:hint="eastAsia"/>
            <w:color w:val="000000"/>
            <w:sz w:val="18"/>
            <w:szCs w:val="18"/>
          </w:rPr>
          <w:t xml:space="preserve">                                             </w:t>
        </w:r>
      </w:ins>
    </w:p>
    <w:p w:rsidR="0055560A" w:rsidRDefault="0055560A" w:rsidP="0055560A">
      <w:pPr>
        <w:pStyle w:val="a8"/>
        <w:spacing w:before="0" w:beforeAutospacing="0" w:after="95" w:afterAutospacing="0" w:line="360" w:lineRule="atLeast"/>
        <w:ind w:left="200"/>
        <w:jc w:val="both"/>
        <w:rPr>
          <w:ins w:id="210" w:author="Kim 0BoO" w:date="2017-12-20T17:51:00Z"/>
          <w:rFonts w:ascii="한양신명조" w:eastAsia="한양신명조"/>
          <w:color w:val="000000"/>
          <w:sz w:val="18"/>
          <w:szCs w:val="18"/>
        </w:rPr>
      </w:pPr>
    </w:p>
    <w:p w:rsidR="00AD42E7" w:rsidRDefault="00AD42E7" w:rsidP="005D6878">
      <w:pPr>
        <w:pStyle w:val="a8"/>
        <w:spacing w:before="0" w:beforeAutospacing="0" w:after="95" w:afterAutospacing="0" w:line="360" w:lineRule="atLeast"/>
        <w:jc w:val="both"/>
        <w:rPr>
          <w:ins w:id="211" w:author="Kim 0BoO" w:date="2017-12-20T17:48:00Z"/>
          <w:rFonts w:ascii="한양신명조" w:eastAsia="한양신명조"/>
          <w:color w:val="000000"/>
          <w:sz w:val="18"/>
          <w:szCs w:val="18"/>
        </w:rPr>
      </w:pPr>
    </w:p>
    <w:p w:rsidR="0055560A" w:rsidRDefault="0055560A" w:rsidP="005D6878">
      <w:pPr>
        <w:pStyle w:val="a8"/>
        <w:spacing w:before="0" w:beforeAutospacing="0" w:after="95" w:afterAutospacing="0" w:line="360" w:lineRule="atLeast"/>
        <w:jc w:val="both"/>
        <w:rPr>
          <w:ins w:id="212" w:author="Kim 0BoO" w:date="2017-12-20T17:51:00Z"/>
          <w:rFonts w:ascii="한양신명조" w:eastAsia="한양신명조"/>
          <w:color w:val="000000"/>
          <w:sz w:val="18"/>
          <w:szCs w:val="18"/>
        </w:rPr>
      </w:pPr>
    </w:p>
    <w:p w:rsidR="00326238" w:rsidRDefault="00326238" w:rsidP="005D6878">
      <w:pPr>
        <w:pStyle w:val="a8"/>
        <w:spacing w:before="0" w:beforeAutospacing="0" w:after="95" w:afterAutospacing="0" w:line="360" w:lineRule="atLeast"/>
        <w:jc w:val="both"/>
        <w:rPr>
          <w:ins w:id="213" w:author="Kim 0BoO" w:date="2017-12-20T19:02:00Z"/>
          <w:rFonts w:ascii="한양신명조" w:eastAsia="한양신명조"/>
          <w:color w:val="000000"/>
          <w:sz w:val="18"/>
          <w:szCs w:val="18"/>
        </w:rPr>
      </w:pPr>
    </w:p>
    <w:p w:rsidR="00326238" w:rsidRPr="001011E3" w:rsidRDefault="00326238">
      <w:pPr>
        <w:pStyle w:val="a8"/>
        <w:spacing w:before="0" w:beforeAutospacing="0" w:after="95" w:afterAutospacing="0" w:line="360" w:lineRule="atLeast"/>
        <w:jc w:val="both"/>
        <w:rPr>
          <w:ins w:id="214" w:author="Kim 0BoO" w:date="2017-12-20T19:02:00Z"/>
          <w:rFonts w:ascii="한양신명조" w:eastAsia="한양신명조"/>
          <w:b/>
          <w:color w:val="000000"/>
          <w:sz w:val="18"/>
          <w:szCs w:val="18"/>
        </w:rPr>
        <w:pPrChange w:id="215" w:author="Kim 0BoO" w:date="2017-12-20T19:03:00Z">
          <w:pPr>
            <w:pStyle w:val="a8"/>
            <w:spacing w:before="0" w:beforeAutospacing="0" w:after="95" w:afterAutospacing="0" w:line="360" w:lineRule="atLeast"/>
            <w:ind w:left="200"/>
            <w:jc w:val="both"/>
          </w:pPr>
        </w:pPrChange>
      </w:pPr>
      <w:ins w:id="216" w:author="Kim 0BoO" w:date="2017-12-20T19:03:00Z">
        <w:r>
          <w:rPr>
            <w:rFonts w:ascii="한양신명조" w:eastAsia="한양신명조" w:hint="eastAsia"/>
            <w:b/>
            <w:bCs/>
            <w:color w:val="000000"/>
            <w:sz w:val="18"/>
            <w:szCs w:val="18"/>
          </w:rPr>
          <w:t>I</w:t>
        </w:r>
        <w:r>
          <w:rPr>
            <w:rFonts w:ascii="한양신명조" w:eastAsia="한양신명조"/>
            <w:b/>
            <w:bCs/>
            <w:color w:val="000000"/>
            <w:sz w:val="18"/>
            <w:szCs w:val="18"/>
          </w:rPr>
          <w:t>II</w:t>
        </w:r>
      </w:ins>
      <w:ins w:id="217" w:author="Kim 0BoO" w:date="2017-12-20T19:02:00Z">
        <w:r w:rsidRPr="001011E3">
          <w:rPr>
            <w:rFonts w:ascii="한양신명조" w:eastAsia="한양신명조" w:hint="eastAsia"/>
            <w:b/>
            <w:bCs/>
            <w:color w:val="000000"/>
            <w:sz w:val="18"/>
            <w:szCs w:val="18"/>
          </w:rPr>
          <w:t xml:space="preserve">. </w:t>
        </w:r>
      </w:ins>
      <w:ins w:id="218" w:author="Kim 0BoO" w:date="2017-12-20T19:03:00Z">
        <w:r>
          <w:rPr>
            <w:rFonts w:ascii="한양신명조" w:eastAsia="한양신명조" w:hint="eastAsia"/>
            <w:b/>
            <w:bCs/>
            <w:color w:val="000000"/>
            <w:sz w:val="18"/>
            <w:szCs w:val="18"/>
          </w:rPr>
          <w:t>모의 실험 및 성능 평가</w:t>
        </w:r>
      </w:ins>
    </w:p>
    <w:p w:rsidR="00221D32" w:rsidDel="00AD42E7" w:rsidRDefault="00B93043">
      <w:pPr>
        <w:pStyle w:val="a8"/>
        <w:spacing w:before="0" w:beforeAutospacing="0" w:after="95" w:afterAutospacing="0" w:line="360" w:lineRule="atLeast"/>
        <w:ind w:left="200"/>
        <w:jc w:val="both"/>
        <w:rPr>
          <w:del w:id="219" w:author="Kim 0BoO" w:date="2017-12-20T17:48:00Z"/>
          <w:rFonts w:ascii="한양신명조" w:eastAsia="한양신명조"/>
          <w:color w:val="000000"/>
          <w:sz w:val="18"/>
          <w:szCs w:val="18"/>
        </w:rPr>
      </w:pPr>
      <w:ins w:id="220" w:author="Kim 0BoO" w:date="2017-12-20T19:11:00Z">
        <w:r>
          <w:rPr>
            <w:rFonts w:ascii="한양신명조" w:eastAsia="한양신명조" w:hint="eastAsia"/>
            <w:color w:val="000000"/>
            <w:sz w:val="18"/>
            <w:szCs w:val="18"/>
          </w:rPr>
          <w:t xml:space="preserve">모의실험에서 어느 한 무선 노드의 전송 반경은 </w:t>
        </w:r>
        <w:r>
          <w:rPr>
            <w:rFonts w:ascii="한양신명조" w:eastAsia="한양신명조"/>
            <w:color w:val="000000"/>
            <w:sz w:val="18"/>
            <w:szCs w:val="18"/>
          </w:rPr>
          <w:t>38m</w:t>
        </w:r>
        <w:r>
          <w:rPr>
            <w:rFonts w:ascii="한양신명조" w:eastAsia="한양신명조" w:hint="eastAsia"/>
            <w:color w:val="000000"/>
            <w:sz w:val="18"/>
            <w:szCs w:val="18"/>
          </w:rPr>
          <w:t>이</w:t>
        </w:r>
      </w:ins>
      <w:ins w:id="221" w:author="Kim 0BoO" w:date="2017-12-20T19:12:00Z">
        <w:r w:rsidR="009F24F4">
          <w:rPr>
            <w:rFonts w:ascii="한양신명조" w:eastAsia="한양신명조" w:hint="eastAsia"/>
            <w:color w:val="000000"/>
            <w:sz w:val="18"/>
            <w:szCs w:val="18"/>
          </w:rPr>
          <w:t>고,</w:t>
        </w:r>
        <w:r w:rsidR="009F24F4">
          <w:rPr>
            <w:rFonts w:ascii="한양신명조" w:eastAsia="한양신명조"/>
            <w:color w:val="000000"/>
            <w:sz w:val="18"/>
            <w:szCs w:val="18"/>
          </w:rPr>
          <w:t xml:space="preserve"> </w:t>
        </w:r>
        <w:r w:rsidR="009F24F4">
          <w:rPr>
            <w:rFonts w:ascii="한양신명조" w:eastAsia="한양신명조" w:hint="eastAsia"/>
            <w:color w:val="000000"/>
            <w:sz w:val="18"/>
            <w:szCs w:val="18"/>
          </w:rPr>
          <w:t xml:space="preserve">토폴로지의 크기는 반지름이 </w:t>
        </w:r>
        <w:r w:rsidR="009F24F4">
          <w:rPr>
            <w:rFonts w:ascii="한양신명조" w:eastAsia="한양신명조"/>
            <w:color w:val="000000"/>
            <w:sz w:val="18"/>
            <w:szCs w:val="18"/>
          </w:rPr>
          <w:t>76m</w:t>
        </w:r>
        <w:r w:rsidR="009F24F4">
          <w:rPr>
            <w:rFonts w:ascii="한양신명조" w:eastAsia="한양신명조" w:hint="eastAsia"/>
            <w:color w:val="000000"/>
            <w:sz w:val="18"/>
            <w:szCs w:val="18"/>
          </w:rPr>
          <w:t>인 원의 형태를 취하고 있다.</w:t>
        </w:r>
        <w:r w:rsidR="009F24F4">
          <w:rPr>
            <w:rFonts w:ascii="한양신명조" w:eastAsia="한양신명조"/>
            <w:color w:val="000000"/>
            <w:sz w:val="18"/>
            <w:szCs w:val="18"/>
          </w:rPr>
          <w:t xml:space="preserve"> </w:t>
        </w:r>
      </w:ins>
      <w:ins w:id="222" w:author="Kim 0BoO" w:date="2017-12-20T19:14:00Z">
        <w:r w:rsidR="009F24F4">
          <w:rPr>
            <w:rFonts w:ascii="한양신명조" w:eastAsia="한양신명조" w:hint="eastAsia"/>
            <w:color w:val="000000"/>
            <w:sz w:val="18"/>
            <w:szCs w:val="18"/>
          </w:rPr>
          <w:t xml:space="preserve">따라서 </w:t>
        </w:r>
      </w:ins>
      <w:ins w:id="223" w:author="Kim 0BoO" w:date="2017-12-20T19:13:00Z">
        <w:r w:rsidR="009F24F4">
          <w:rPr>
            <w:rFonts w:ascii="한양신명조" w:eastAsia="한양신명조" w:hint="eastAsia"/>
            <w:color w:val="000000"/>
            <w:sz w:val="18"/>
            <w:szCs w:val="18"/>
          </w:rPr>
          <w:t>토폴로지의 정중앙에 위치한 소스 노드</w:t>
        </w:r>
      </w:ins>
      <w:ins w:id="224" w:author="Kim 0BoO" w:date="2017-12-20T19:14:00Z">
        <w:r w:rsidR="009F24F4">
          <w:rPr>
            <w:rFonts w:ascii="한양신명조" w:eastAsia="한양신명조" w:hint="eastAsia"/>
            <w:color w:val="000000"/>
            <w:sz w:val="18"/>
            <w:szCs w:val="18"/>
          </w:rPr>
          <w:t>는</w:t>
        </w:r>
      </w:ins>
      <w:del w:id="225" w:author="Kim 0BoO" w:date="2017-12-20T17:48:00Z">
        <w:r w:rsidR="00CE330C" w:rsidDel="00AD42E7">
          <w:rPr>
            <w:rFonts w:ascii="한양신명조" w:eastAsia="한양신명조"/>
            <w:noProof/>
            <w:color w:val="000000"/>
            <w:sz w:val="18"/>
            <w:szCs w:val="18"/>
            <w:rPrChange w:id="226" w:author="Unknown">
              <w:rPr>
                <w:noProof/>
              </w:rPr>
            </w:rPrChange>
          </w:rPr>
          <mc:AlternateContent>
            <mc:Choice Requires="wpg"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367030</wp:posOffset>
                  </wp:positionH>
                  <wp:positionV relativeFrom="paragraph">
                    <wp:posOffset>204470</wp:posOffset>
                  </wp:positionV>
                  <wp:extent cx="950595" cy="661035"/>
                  <wp:effectExtent l="0" t="0" r="0" b="0"/>
                  <wp:wrapNone/>
                  <wp:docPr id="29" name="Group 6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50595" cy="661035"/>
                            <a:chOff x="1787" y="1001"/>
                            <a:chExt cx="1497" cy="1041"/>
                          </a:xfrm>
                        </wpg:grpSpPr>
                        <wps:wsp>
                          <wps:cNvPr id="30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87" y="1001"/>
                              <a:ext cx="1497" cy="3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4135" w:rsidRDefault="005C4135" w:rsidP="00221D32">
                                <w:r>
                                  <w:rPr>
                                    <w:rFonts w:hint="eastAsia"/>
                                  </w:rPr>
                                  <w:t>프레임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확률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AutoShape 6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98" y="1504"/>
                              <a:ext cx="11" cy="538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group id="Group 627" o:spid="_x0000_s1191" style="position:absolute;left:0;text-align:left;margin-left:28.9pt;margin-top:16.1pt;width:74.85pt;height:52.05pt;z-index:251655168" coordorigin="1787,1001" coordsize="1497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">
                  <v:shape id="텍스트 상자 2" o:spid="_x0000_s1192" type="#_x0000_t202" style="position:absolute;left:1787;top:1001;width:1497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  <v:textbox>
                      <w:txbxContent>
                        <w:p w:rsidR="005C4135" w:rsidRDefault="005C4135" w:rsidP="00221D32">
                          <w:r>
                            <w:rPr>
                              <w:rFonts w:hint="eastAsia"/>
                            </w:rPr>
                            <w:t>프레임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확률</w:t>
                          </w:r>
                        </w:p>
                      </w:txbxContent>
                    </v:textbox>
                  </v:shape>
                  <v:shape id="AutoShape 607" o:spid="_x0000_s1193" type="#_x0000_t32" style="position:absolute;left:2498;top:1504;width:11;height: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" strokeweight=".5pt">
                    <v:stroke endarrow="block"/>
                  </v:shape>
                </v:group>
              </w:pict>
            </mc:Fallback>
          </mc:AlternateContent>
        </w:r>
      </w:del>
      <w:ins w:id="227" w:author="Kim 0BoO" w:date="2017-12-20T19:14:00Z">
        <w:r w:rsidR="009F24F4">
          <w:rPr>
            <w:rFonts w:ascii="한양신명조" w:eastAsia="한양신명조" w:hint="eastAsia"/>
            <w:color w:val="000000"/>
            <w:sz w:val="18"/>
            <w:szCs w:val="18"/>
          </w:rPr>
          <w:t xml:space="preserve"> 전송 범위의 제한으로 인해 다른 무선 노드들이 소스 노드로부터 </w:t>
        </w:r>
      </w:ins>
      <w:ins w:id="228" w:author="Kim 0BoO" w:date="2017-12-20T19:15:00Z">
        <w:r w:rsidR="009F24F4">
          <w:rPr>
            <w:rFonts w:ascii="한양신명조" w:eastAsia="한양신명조" w:hint="eastAsia"/>
            <w:color w:val="000000"/>
            <w:sz w:val="18"/>
            <w:szCs w:val="18"/>
          </w:rPr>
          <w:t>수신한</w:t>
        </w:r>
      </w:ins>
      <w:ins w:id="229" w:author="Kim 0BoO" w:date="2017-12-20T19:14:00Z">
        <w:r w:rsidR="009F24F4">
          <w:rPr>
            <w:rFonts w:ascii="한양신명조" w:eastAsia="한양신명조" w:hint="eastAsia"/>
            <w:color w:val="000000"/>
            <w:sz w:val="18"/>
            <w:szCs w:val="18"/>
          </w:rPr>
          <w:t xml:space="preserve"> 트래픽을 전달하여야 </w:t>
        </w:r>
      </w:ins>
      <w:ins w:id="230" w:author="Kim 0BoO" w:date="2017-12-20T19:15:00Z">
        <w:r w:rsidR="009F24F4">
          <w:rPr>
            <w:rFonts w:ascii="한양신명조" w:eastAsia="한양신명조" w:hint="eastAsia"/>
            <w:color w:val="000000"/>
            <w:sz w:val="18"/>
            <w:szCs w:val="18"/>
          </w:rPr>
          <w:t>트래픽의 온전한 확산을 기대할 수 있다.</w:t>
        </w:r>
      </w:ins>
    </w:p>
    <w:p w:rsidR="00221D32" w:rsidDel="00AD42E7" w:rsidRDefault="00221D32" w:rsidP="00221D32">
      <w:pPr>
        <w:pStyle w:val="a8"/>
        <w:spacing w:before="0" w:beforeAutospacing="0" w:after="95" w:afterAutospacing="0" w:line="360" w:lineRule="atLeast"/>
        <w:ind w:left="200"/>
        <w:jc w:val="both"/>
        <w:rPr>
          <w:del w:id="231" w:author="Kim 0BoO" w:date="2017-12-20T17:48:00Z"/>
          <w:rFonts w:ascii="한양신명조" w:eastAsia="한양신명조"/>
          <w:color w:val="000000"/>
          <w:sz w:val="18"/>
          <w:szCs w:val="18"/>
        </w:rPr>
      </w:pPr>
    </w:p>
    <w:p w:rsidR="00221D32" w:rsidDel="00AD42E7" w:rsidRDefault="00221D32" w:rsidP="00221D32">
      <w:pPr>
        <w:pStyle w:val="a8"/>
        <w:spacing w:before="0" w:beforeAutospacing="0" w:after="95" w:afterAutospacing="0" w:line="360" w:lineRule="atLeast"/>
        <w:ind w:left="200"/>
        <w:jc w:val="both"/>
        <w:rPr>
          <w:del w:id="232" w:author="Kim 0BoO" w:date="2017-12-20T17:48:00Z"/>
          <w:rFonts w:ascii="한양신명조" w:eastAsia="한양신명조"/>
          <w:color w:val="000000"/>
          <w:sz w:val="18"/>
          <w:szCs w:val="18"/>
        </w:rPr>
      </w:pPr>
    </w:p>
    <w:p w:rsidR="00221D32" w:rsidDel="00AD42E7" w:rsidRDefault="00CE330C" w:rsidP="00221D32">
      <w:pPr>
        <w:pStyle w:val="a8"/>
        <w:spacing w:before="0" w:beforeAutospacing="0" w:after="95" w:afterAutospacing="0" w:line="360" w:lineRule="atLeast"/>
        <w:ind w:left="200"/>
        <w:jc w:val="both"/>
        <w:rPr>
          <w:del w:id="233" w:author="Kim 0BoO" w:date="2017-12-20T17:48:00Z"/>
          <w:rFonts w:ascii="한양신명조" w:eastAsia="한양신명조"/>
          <w:color w:val="000000"/>
          <w:sz w:val="18"/>
          <w:szCs w:val="18"/>
        </w:rPr>
      </w:pPr>
      <w:del w:id="234" w:author="Kim 0BoO" w:date="2017-12-20T17:48:00Z">
        <w:r w:rsidDel="00AD42E7">
          <w:rPr>
            <w:rFonts w:ascii="한양신명조" w:eastAsia="한양신명조"/>
            <w:noProof/>
            <w:color w:val="000000"/>
            <w:sz w:val="18"/>
            <w:szCs w:val="18"/>
            <w:rPrChange w:id="235" w:author="Unknown">
              <w:rPr>
                <w:noProof/>
              </w:rPr>
            </w:rPrChange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1958975</wp:posOffset>
                  </wp:positionH>
                  <wp:positionV relativeFrom="paragraph">
                    <wp:posOffset>11430</wp:posOffset>
                  </wp:positionV>
                  <wp:extent cx="437515" cy="282575"/>
                  <wp:effectExtent l="0" t="0" r="0" b="0"/>
                  <wp:wrapNone/>
                  <wp:docPr id="26" name="Group 6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7515" cy="282575"/>
                            <a:chOff x="4294" y="2062"/>
                            <a:chExt cx="689" cy="445"/>
                          </a:xfrm>
                        </wpg:grpSpPr>
                        <wps:wsp>
                          <wps:cNvPr id="27" name="AutoShape 6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94" y="2507"/>
                              <a:ext cx="54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4" y="2062"/>
                              <a:ext cx="649" cy="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1DE3" w:rsidRPr="00CD1DE3" w:rsidRDefault="00CD1DE3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CD1DE3">
                                  <w:rPr>
                                    <w:sz w:val="14"/>
                                    <w:szCs w:val="1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group id="Group 629" o:spid="_x0000_s1194" style="position:absolute;left:0;text-align:left;margin-left:154.25pt;margin-top:.9pt;width:34.45pt;height:22.25pt;z-index:251658240" coordorigin="4294,2062" coordsize="689,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">
                  <v:shape id="AutoShape 609" o:spid="_x0000_s1195" type="#_x0000_t32" style="position:absolute;left:4294;top:2507;width:5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  <v:stroke endarrow="block"/>
                  </v:shape>
                  <v:shape id="텍스트 상자 2" o:spid="_x0000_s1196" type="#_x0000_t202" style="position:absolute;left:4334;top:2062;width:649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  <v:textbox>
                      <w:txbxContent>
                        <w:p w:rsidR="00CD1DE3" w:rsidRPr="00CD1DE3" w:rsidRDefault="00CD1DE3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CD1DE3">
                            <w:rPr>
                              <w:sz w:val="14"/>
                              <w:szCs w:val="14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</w:pict>
            </mc:Fallback>
          </mc:AlternateContent>
        </w:r>
        <w:r w:rsidDel="00AD42E7">
          <w:rPr>
            <w:rFonts w:ascii="한양신명조" w:eastAsia="한양신명조"/>
            <w:noProof/>
            <w:color w:val="000000"/>
            <w:sz w:val="18"/>
            <w:szCs w:val="18"/>
            <w:rPrChange w:id="236" w:author="Unknown">
              <w:rPr>
                <w:noProof/>
              </w:rPr>
            </w:rPrChange>
          </w:rPr>
          <mc:AlternateContent>
            <mc:Choice Requires="wpg"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-301625</wp:posOffset>
                  </wp:positionH>
                  <wp:positionV relativeFrom="paragraph">
                    <wp:posOffset>64770</wp:posOffset>
                  </wp:positionV>
                  <wp:extent cx="2176780" cy="474980"/>
                  <wp:effectExtent l="0" t="0" r="0" b="0"/>
                  <wp:wrapNone/>
                  <wp:docPr id="23" name="Group 6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176780" cy="474980"/>
                            <a:chOff x="734" y="2146"/>
                            <a:chExt cx="3428" cy="748"/>
                          </a:xfrm>
                        </wpg:grpSpPr>
                        <wps:wsp>
                          <wps:cNvPr id="24" name="Text Box 5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6" y="2346"/>
                              <a:ext cx="2223" cy="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C4135" w:rsidRPr="00322127" w:rsidRDefault="005C413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322127">
                                  <w:rPr>
                                    <w:rFonts w:hint="eastAsia"/>
                                    <w:sz w:val="14"/>
                                    <w:szCs w:val="14"/>
                                  </w:rPr>
                                  <w:t>노드</w:t>
                                </w:r>
                                <w:r w:rsidRPr="00322127">
                                  <w:rPr>
                                    <w:rFonts w:hint="eastAsia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 w:rsidRPr="00322127">
                                  <w:rPr>
                                    <w:rFonts w:hint="eastAsia"/>
                                    <w:sz w:val="14"/>
                                    <w:szCs w:val="14"/>
                                  </w:rPr>
                                  <w:t>전송확률보다</w:t>
                                </w:r>
                                <w:r w:rsidRPr="00322127">
                                  <w:rPr>
                                    <w:rFonts w:hint="eastAsia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 w:rsidRPr="00322127">
                                  <w:rPr>
                                    <w:rFonts w:hint="eastAsia"/>
                                    <w:sz w:val="14"/>
                                    <w:szCs w:val="14"/>
                                  </w:rPr>
                                  <w:t>작은가</w:t>
                                </w:r>
                                <w:r w:rsidRPr="00322127">
                                  <w:rPr>
                                    <w:rFonts w:hint="eastAsia"/>
                                    <w:sz w:val="14"/>
                                    <w:szCs w:val="14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AutoShape 613"/>
                          <wps:cNvSpPr>
                            <a:spLocks noChangeArrowheads="1"/>
                          </wps:cNvSpPr>
                          <wps:spPr bwMode="auto">
                            <a:xfrm>
                              <a:off x="734" y="2146"/>
                              <a:ext cx="3428" cy="748"/>
                            </a:xfrm>
                            <a:prstGeom prst="flowChartDecision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group id="Group 628" o:spid="_x0000_s1197" style="position:absolute;left:0;text-align:left;margin-left:-23.75pt;margin-top:5.1pt;width:171.4pt;height:37.4pt;z-index:251657216" coordorigin="734,2146" coordsize="3428,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">
                  <v:shape id="Text Box 596" o:spid="_x0000_s1198" type="#_x0000_t202" style="position:absolute;left:1366;top:2346;width:2223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:rsidR="005C4135" w:rsidRPr="00322127" w:rsidRDefault="005C413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322127">
                            <w:rPr>
                              <w:rFonts w:hint="eastAsia"/>
                              <w:sz w:val="14"/>
                              <w:szCs w:val="14"/>
                            </w:rPr>
                            <w:t>노드</w:t>
                          </w:r>
                          <w:r w:rsidRPr="00322127">
                            <w:rPr>
                              <w:rFonts w:hint="eastAsia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322127">
                            <w:rPr>
                              <w:rFonts w:hint="eastAsia"/>
                              <w:sz w:val="14"/>
                              <w:szCs w:val="14"/>
                            </w:rPr>
                            <w:t>전송확률보다</w:t>
                          </w:r>
                          <w:r w:rsidRPr="00322127">
                            <w:rPr>
                              <w:rFonts w:hint="eastAsia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322127">
                            <w:rPr>
                              <w:rFonts w:hint="eastAsia"/>
                              <w:sz w:val="14"/>
                              <w:szCs w:val="14"/>
                            </w:rPr>
                            <w:t>작은가</w:t>
                          </w:r>
                          <w:r w:rsidRPr="00322127">
                            <w:rPr>
                              <w:rFonts w:hint="eastAsia"/>
                              <w:sz w:val="14"/>
                              <w:szCs w:val="14"/>
                            </w:rPr>
                            <w:t>?</w:t>
                          </w:r>
                        </w:p>
                      </w:txbxContent>
                    </v:textbox>
                  </v:shape>
                  <v:shape id="AutoShape 613" o:spid="_x0000_s1199" type="#_x0000_t110" style="position:absolute;left:734;top:2146;width:3428;height: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" filled="f" fillcolor="#0c9"/>
                </v:group>
              </w:pict>
            </mc:Fallback>
          </mc:AlternateContent>
        </w:r>
        <w:r w:rsidDel="00AD42E7">
          <w:rPr>
            <w:rFonts w:ascii="한양신명조" w:eastAsia="한양신명조"/>
            <w:noProof/>
            <w:color w:val="000000"/>
            <w:sz w:val="18"/>
            <w:szCs w:val="18"/>
            <w:rPrChange w:id="237" w:author="Unknown">
              <w:rPr>
                <w:noProof/>
              </w:rPr>
            </w:rPrChange>
          </w:rPr>
          <mc:AlternateContent>
            <mc:Choice Requires="wps">
              <w:drawing>
                <wp:anchor distT="45720" distB="45720" distL="114300" distR="114300" simplePos="0" relativeHeight="251656192" behindDoc="0" locked="0" layoutInCell="1" allowOverlap="1">
                  <wp:simplePos x="0" y="0"/>
                  <wp:positionH relativeFrom="column">
                    <wp:posOffset>2355215</wp:posOffset>
                  </wp:positionH>
                  <wp:positionV relativeFrom="paragraph">
                    <wp:posOffset>164465</wp:posOffset>
                  </wp:positionV>
                  <wp:extent cx="483235" cy="262890"/>
                  <wp:effectExtent l="0" t="0" r="0" b="0"/>
                  <wp:wrapNone/>
                  <wp:docPr id="22" name="Text Box 6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3235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4135" w:rsidRDefault="005C4135" w:rsidP="00221D32">
                              <w:r>
                                <w:rPr>
                                  <w:rFonts w:hint="eastAsia"/>
                                </w:rPr>
                                <w:t>전송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shape id="Text Box 610" o:spid="_x0000_s1200" type="#_x0000_t202" style="position:absolute;left:0;text-align:left;margin-left:185.45pt;margin-top:12.95pt;width:38.05pt;height:20.7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">
                  <v:textbox>
                    <w:txbxContent>
                      <w:p w:rsidR="005C4135" w:rsidRDefault="005C4135" w:rsidP="00221D32">
                        <w:r>
                          <w:rPr>
                            <w:rFonts w:hint="eastAsia"/>
                          </w:rPr>
                          <w:t>전송</w:t>
                        </w:r>
                      </w:p>
                    </w:txbxContent>
                  </v:textbox>
                </v:shape>
              </w:pict>
            </mc:Fallback>
          </mc:AlternateContent>
        </w:r>
      </w:del>
    </w:p>
    <w:p w:rsidR="00221D32" w:rsidDel="00AD42E7" w:rsidRDefault="00221D32" w:rsidP="00221D32">
      <w:pPr>
        <w:pStyle w:val="a8"/>
        <w:spacing w:before="0" w:beforeAutospacing="0" w:after="95" w:afterAutospacing="0" w:line="360" w:lineRule="atLeast"/>
        <w:ind w:left="200"/>
        <w:jc w:val="both"/>
        <w:rPr>
          <w:del w:id="238" w:author="Kim 0BoO" w:date="2017-12-20T17:48:00Z"/>
          <w:rFonts w:ascii="한양신명조" w:eastAsia="한양신명조"/>
          <w:color w:val="000000"/>
          <w:sz w:val="18"/>
          <w:szCs w:val="18"/>
        </w:rPr>
      </w:pPr>
      <w:del w:id="239" w:author="Kim 0BoO" w:date="2017-12-20T17:48:00Z">
        <w:r w:rsidDel="00AD42E7">
          <w:rPr>
            <w:rFonts w:ascii="한양신명조" w:eastAsia="한양신명조" w:hint="eastAsia"/>
            <w:color w:val="000000"/>
            <w:sz w:val="18"/>
            <w:szCs w:val="18"/>
          </w:rPr>
          <w:delText xml:space="preserve">                                             </w:delText>
        </w:r>
      </w:del>
    </w:p>
    <w:p w:rsidR="00221D32" w:rsidDel="00AD42E7" w:rsidRDefault="00CE330C" w:rsidP="00221D32">
      <w:pPr>
        <w:pStyle w:val="a8"/>
        <w:spacing w:before="0" w:beforeAutospacing="0" w:after="95" w:afterAutospacing="0" w:line="360" w:lineRule="atLeast"/>
        <w:ind w:left="200"/>
        <w:jc w:val="both"/>
        <w:rPr>
          <w:del w:id="240" w:author="Kim 0BoO" w:date="2017-12-20T17:48:00Z"/>
          <w:rFonts w:ascii="한양신명조" w:eastAsia="한양신명조"/>
          <w:color w:val="000000"/>
          <w:sz w:val="18"/>
          <w:szCs w:val="18"/>
        </w:rPr>
      </w:pPr>
      <w:del w:id="241" w:author="Kim 0BoO" w:date="2017-12-20T17:48:00Z">
        <w:r w:rsidDel="00AD42E7">
          <w:rPr>
            <w:rFonts w:ascii="한양신명조" w:eastAsia="한양신명조"/>
            <w:noProof/>
            <w:color w:val="000000"/>
            <w:sz w:val="18"/>
            <w:szCs w:val="18"/>
            <w:rPrChange w:id="242" w:author="Unknown">
              <w:rPr>
                <w:noProof/>
              </w:rPr>
            </w:rPrChange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367030</wp:posOffset>
                  </wp:positionH>
                  <wp:positionV relativeFrom="paragraph">
                    <wp:posOffset>14605</wp:posOffset>
                  </wp:positionV>
                  <wp:extent cx="659765" cy="876935"/>
                  <wp:effectExtent l="0" t="0" r="0" b="0"/>
                  <wp:wrapNone/>
                  <wp:docPr id="17" name="Group 6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59765" cy="876935"/>
                            <a:chOff x="1787" y="2977"/>
                            <a:chExt cx="1039" cy="1381"/>
                          </a:xfrm>
                        </wpg:grpSpPr>
                        <wps:wsp>
                          <wps:cNvPr id="18" name="Text Box 6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9" y="3939"/>
                              <a:ext cx="817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C4135" w:rsidRDefault="005C4135" w:rsidP="00221D32">
                                <w:r>
                                  <w:rPr>
                                    <w:rFonts w:hint="eastAsia"/>
                                  </w:rPr>
                                  <w:t>폐기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9" name="Group 630"/>
                          <wpg:cNvGrpSpPr>
                            <a:grpSpLocks/>
                          </wpg:cNvGrpSpPr>
                          <wpg:grpSpPr bwMode="auto">
                            <a:xfrm>
                              <a:off x="1787" y="2977"/>
                              <a:ext cx="620" cy="784"/>
                              <a:chOff x="1787" y="2558"/>
                              <a:chExt cx="620" cy="784"/>
                            </a:xfrm>
                          </wpg:grpSpPr>
                          <wps:wsp>
                            <wps:cNvPr id="20" name="AutoShape 6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07" y="2558"/>
                                <a:ext cx="0" cy="7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텍스트 상자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87" y="2798"/>
                                <a:ext cx="505" cy="2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D1DE3" w:rsidRPr="00CD1DE3" w:rsidRDefault="00CD1DE3" w:rsidP="00CD1DE3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group id="Group 631" o:spid="_x0000_s1201" style="position:absolute;left:0;text-align:left;margin-left:28.9pt;margin-top:1.15pt;width:51.95pt;height:69.05pt;z-index:251659264" coordorigin="1787,2977" coordsize="1039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">
                  <v:shape id="Text Box 612" o:spid="_x0000_s1202" type="#_x0000_t202" style="position:absolute;left:2009;top:3939;width:817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  <v:textbox>
                      <w:txbxContent>
                        <w:p w:rsidR="005C4135" w:rsidRDefault="005C4135" w:rsidP="00221D32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폐기</w:t>
                          </w:r>
                        </w:p>
                      </w:txbxContent>
                    </v:textbox>
                  </v:shape>
                  <v:group id="Group 630" o:spid="_x0000_s1203" style="position:absolute;left:1787;top:2977;width:620;height:784" coordorigin="1787,2558" coordsize="620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AutoShape 611" o:spid="_x0000_s1204" type="#_x0000_t32" style="position:absolute;left:2407;top:2558;width:0;height:7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SLE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">
                      <v:stroke endarrow="block"/>
                    </v:shape>
                    <v:shape id="텍스트 상자 2" o:spid="_x0000_s1205" type="#_x0000_t202" style="position:absolute;left:1787;top:2798;width:505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    <v:textbox>
                        <w:txbxContent>
                          <w:p w:rsidR="00CD1DE3" w:rsidRPr="00CD1DE3" w:rsidRDefault="00CD1DE3" w:rsidP="00CD1DE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v:group>
                </v:group>
              </w:pict>
            </mc:Fallback>
          </mc:AlternateContent>
        </w:r>
      </w:del>
    </w:p>
    <w:p w:rsidR="00CD1DE3" w:rsidDel="00AD42E7" w:rsidRDefault="00CD1DE3" w:rsidP="005D6878">
      <w:pPr>
        <w:pStyle w:val="a8"/>
        <w:spacing w:before="0" w:beforeAutospacing="0" w:after="95" w:afterAutospacing="0" w:line="360" w:lineRule="atLeast"/>
        <w:jc w:val="both"/>
        <w:rPr>
          <w:del w:id="243" w:author="Kim 0BoO" w:date="2017-12-20T17:48:00Z"/>
          <w:rFonts w:ascii="한양신명조" w:eastAsia="한양신명조"/>
          <w:color w:val="000000"/>
          <w:sz w:val="18"/>
          <w:szCs w:val="18"/>
        </w:rPr>
      </w:pPr>
    </w:p>
    <w:p w:rsidR="001E07B3" w:rsidDel="00AD42E7" w:rsidRDefault="001E07B3" w:rsidP="005D6878">
      <w:pPr>
        <w:pStyle w:val="a8"/>
        <w:spacing w:before="0" w:beforeAutospacing="0" w:after="95" w:afterAutospacing="0" w:line="360" w:lineRule="atLeast"/>
        <w:jc w:val="both"/>
        <w:rPr>
          <w:del w:id="244" w:author="Kim 0BoO" w:date="2017-12-20T17:48:00Z"/>
          <w:rFonts w:ascii="한양신명조" w:eastAsia="한양신명조"/>
          <w:color w:val="000000"/>
          <w:sz w:val="18"/>
          <w:szCs w:val="18"/>
        </w:rPr>
      </w:pPr>
    </w:p>
    <w:p w:rsidR="00A96F2C" w:rsidRDefault="009F24F4" w:rsidP="005D6878">
      <w:pPr>
        <w:pStyle w:val="a8"/>
        <w:spacing w:before="0" w:beforeAutospacing="0" w:after="95" w:afterAutospacing="0" w:line="360" w:lineRule="atLeast"/>
        <w:jc w:val="both"/>
        <w:rPr>
          <w:rFonts w:ascii="한양신명조" w:eastAsia="한양신명조"/>
          <w:color w:val="000000"/>
          <w:sz w:val="18"/>
          <w:szCs w:val="18"/>
        </w:rPr>
      </w:pPr>
      <w:del w:id="245" w:author="Kim 0BoO" w:date="2017-12-20T19:13:00Z">
        <w:r w:rsidDel="009F24F4">
          <w:rPr>
            <w:rFonts w:ascii="한양신명조" w:eastAsia="한양신명조" w:hint="eastAsia"/>
            <w:color w:val="000000"/>
            <w:sz w:val="18"/>
            <w:szCs w:val="18"/>
          </w:rPr>
          <w:delText>-실험 환경 설명</w:delText>
        </w:r>
      </w:del>
    </w:p>
    <w:p w:rsidR="001F458E" w:rsidDel="009F24F4" w:rsidRDefault="007C7716" w:rsidP="005D6878">
      <w:pPr>
        <w:pStyle w:val="a8"/>
        <w:spacing w:before="0" w:beforeAutospacing="0" w:after="95" w:afterAutospacing="0" w:line="360" w:lineRule="atLeast"/>
        <w:jc w:val="both"/>
        <w:rPr>
          <w:del w:id="246" w:author="Kim 0BoO" w:date="2017-12-20T19:15:00Z"/>
          <w:rFonts w:ascii="한양신명조" w:eastAsia="한양신명조"/>
          <w:color w:val="000000"/>
          <w:sz w:val="18"/>
          <w:szCs w:val="18"/>
        </w:rPr>
      </w:pPr>
      <w:del w:id="247" w:author="Kim 0BoO" w:date="2017-12-20T19:15:00Z">
        <w:r w:rsidDel="009F24F4">
          <w:rPr>
            <w:rFonts w:ascii="한양신명조" w:eastAsia="한양신명조" w:hint="eastAsia"/>
            <w:color w:val="000000"/>
            <w:sz w:val="18"/>
            <w:szCs w:val="18"/>
          </w:rPr>
          <w:delText>네트워크 토폴로지의 크기</w:delText>
        </w:r>
      </w:del>
    </w:p>
    <w:p w:rsidR="007C7716" w:rsidDel="009F24F4" w:rsidRDefault="007C7716" w:rsidP="005D6878">
      <w:pPr>
        <w:pStyle w:val="a8"/>
        <w:spacing w:before="0" w:beforeAutospacing="0" w:after="95" w:afterAutospacing="0" w:line="360" w:lineRule="atLeast"/>
        <w:jc w:val="both"/>
        <w:rPr>
          <w:del w:id="248" w:author="Kim 0BoO" w:date="2017-12-20T19:15:00Z"/>
          <w:rFonts w:ascii="한양신명조" w:eastAsia="한양신명조"/>
          <w:color w:val="000000"/>
          <w:sz w:val="18"/>
          <w:szCs w:val="18"/>
        </w:rPr>
      </w:pPr>
      <w:del w:id="249" w:author="Kim 0BoO" w:date="2017-12-20T19:15:00Z">
        <w:r w:rsidDel="009F24F4">
          <w:rPr>
            <w:rFonts w:ascii="한양신명조" w:eastAsia="한양신명조" w:hint="eastAsia"/>
            <w:color w:val="000000"/>
            <w:sz w:val="18"/>
            <w:szCs w:val="18"/>
          </w:rPr>
          <w:delText>전송반경(반지름): 38</w:delText>
        </w:r>
        <w:r w:rsidDel="009F24F4">
          <w:rPr>
            <w:rFonts w:ascii="한양신명조" w:eastAsia="한양신명조"/>
            <w:color w:val="000000"/>
            <w:sz w:val="18"/>
            <w:szCs w:val="18"/>
          </w:rPr>
          <w:delText>m</w:delText>
        </w:r>
      </w:del>
    </w:p>
    <w:p w:rsidR="007C7716" w:rsidDel="009F24F4" w:rsidRDefault="007C7716" w:rsidP="005D6878">
      <w:pPr>
        <w:pStyle w:val="a8"/>
        <w:spacing w:before="0" w:beforeAutospacing="0" w:after="95" w:afterAutospacing="0" w:line="360" w:lineRule="atLeast"/>
        <w:jc w:val="both"/>
        <w:rPr>
          <w:del w:id="250" w:author="Kim 0BoO" w:date="2017-12-20T19:15:00Z"/>
          <w:rFonts w:ascii="한양신명조" w:eastAsia="한양신명조"/>
          <w:color w:val="000000"/>
          <w:sz w:val="18"/>
          <w:szCs w:val="18"/>
        </w:rPr>
      </w:pPr>
      <w:del w:id="251" w:author="Kim 0BoO" w:date="2017-12-20T19:15:00Z">
        <w:r w:rsidDel="009F24F4">
          <w:rPr>
            <w:rFonts w:ascii="한양신명조" w:eastAsia="한양신명조" w:hint="eastAsia"/>
            <w:color w:val="000000"/>
            <w:sz w:val="18"/>
            <w:szCs w:val="18"/>
          </w:rPr>
          <w:delText>반지름이 76</w:delText>
        </w:r>
        <w:r w:rsidDel="009F24F4">
          <w:rPr>
            <w:rFonts w:ascii="한양신명조" w:eastAsia="한양신명조"/>
            <w:color w:val="000000"/>
            <w:sz w:val="18"/>
            <w:szCs w:val="18"/>
          </w:rPr>
          <w:delText>m</w:delText>
        </w:r>
        <w:r w:rsidDel="009F24F4">
          <w:rPr>
            <w:rFonts w:ascii="한양신명조" w:eastAsia="한양신명조" w:hint="eastAsia"/>
            <w:color w:val="000000"/>
            <w:sz w:val="18"/>
            <w:szCs w:val="18"/>
          </w:rPr>
          <w:delText>인 원이 네트워크 전체의 크기</w:delText>
        </w:r>
      </w:del>
    </w:p>
    <w:p w:rsidR="007C7716" w:rsidDel="009F24F4" w:rsidRDefault="007C7716" w:rsidP="005D6878">
      <w:pPr>
        <w:pStyle w:val="a8"/>
        <w:spacing w:before="0" w:beforeAutospacing="0" w:after="95" w:afterAutospacing="0" w:line="360" w:lineRule="atLeast"/>
        <w:jc w:val="both"/>
        <w:rPr>
          <w:del w:id="252" w:author="Kim 0BoO" w:date="2017-12-20T19:15:00Z"/>
          <w:rFonts w:ascii="한양신명조" w:eastAsia="한양신명조"/>
          <w:color w:val="000000"/>
          <w:sz w:val="18"/>
          <w:szCs w:val="18"/>
        </w:rPr>
      </w:pPr>
      <w:del w:id="253" w:author="Kim 0BoO" w:date="2017-12-20T19:15:00Z">
        <w:r w:rsidDel="009F24F4">
          <w:rPr>
            <w:rFonts w:ascii="한양신명조" w:eastAsia="한양신명조" w:hint="eastAsia"/>
            <w:color w:val="000000"/>
            <w:sz w:val="18"/>
            <w:szCs w:val="18"/>
          </w:rPr>
          <w:delText>원거리 노드들에게 까지 트래픽 확산하려는 상황을 반영하기 위해 2홉으로 결정함.</w:delText>
        </w:r>
      </w:del>
    </w:p>
    <w:p w:rsidR="00681414" w:rsidDel="009F24F4" w:rsidRDefault="00681414" w:rsidP="005D6878">
      <w:pPr>
        <w:pStyle w:val="a8"/>
        <w:spacing w:before="0" w:beforeAutospacing="0" w:after="95" w:afterAutospacing="0" w:line="360" w:lineRule="atLeast"/>
        <w:jc w:val="both"/>
        <w:rPr>
          <w:del w:id="254" w:author="Kim 0BoO" w:date="2017-12-20T19:15:00Z"/>
          <w:rFonts w:ascii="한양신명조" w:eastAsia="한양신명조"/>
          <w:color w:val="000000"/>
          <w:sz w:val="18"/>
          <w:szCs w:val="18"/>
        </w:rPr>
      </w:pPr>
      <w:del w:id="255" w:author="Kim 0BoO" w:date="2017-12-20T19:15:00Z">
        <w:r w:rsidDel="009F24F4">
          <w:rPr>
            <w:rFonts w:ascii="한양신명조" w:eastAsia="한양신명조" w:hint="eastAsia"/>
            <w:color w:val="000000"/>
            <w:sz w:val="18"/>
            <w:szCs w:val="18"/>
          </w:rPr>
          <w:delText>소</w:delText>
        </w:r>
        <w:r w:rsidDel="009F24F4">
          <w:rPr>
            <w:rFonts w:ascii="한양신명조" w:eastAsia="한양신명조"/>
            <w:color w:val="000000"/>
            <w:sz w:val="18"/>
            <w:szCs w:val="18"/>
          </w:rPr>
          <w:delText>스</w:delText>
        </w:r>
        <w:r w:rsidR="00793E52" w:rsidDel="009F24F4">
          <w:rPr>
            <w:rFonts w:ascii="한양신명조" w:eastAsia="한양신명조" w:hint="eastAsia"/>
            <w:color w:val="000000"/>
            <w:sz w:val="18"/>
            <w:szCs w:val="18"/>
          </w:rPr>
          <w:delText xml:space="preserve"> </w:delText>
        </w:r>
        <w:r w:rsidDel="009F24F4">
          <w:rPr>
            <w:rFonts w:ascii="한양신명조" w:eastAsia="한양신명조"/>
            <w:color w:val="000000"/>
            <w:sz w:val="18"/>
            <w:szCs w:val="18"/>
          </w:rPr>
          <w:delText>노드</w:delText>
        </w:r>
        <w:r w:rsidDel="009F24F4">
          <w:rPr>
            <w:rFonts w:ascii="한양신명조" w:eastAsia="한양신명조" w:hint="eastAsia"/>
            <w:color w:val="000000"/>
            <w:sz w:val="18"/>
            <w:szCs w:val="18"/>
          </w:rPr>
          <w:delText>가 토</w:delText>
        </w:r>
        <w:r w:rsidDel="009F24F4">
          <w:rPr>
            <w:rFonts w:ascii="한양신명조" w:eastAsia="한양신명조"/>
            <w:color w:val="000000"/>
            <w:sz w:val="18"/>
            <w:szCs w:val="18"/>
          </w:rPr>
          <w:delText>폴로지의</w:delText>
        </w:r>
        <w:r w:rsidDel="009F24F4">
          <w:rPr>
            <w:rFonts w:ascii="한양신명조" w:eastAsia="한양신명조" w:hint="eastAsia"/>
            <w:color w:val="000000"/>
            <w:sz w:val="18"/>
            <w:szCs w:val="18"/>
          </w:rPr>
          <w:delText xml:space="preserve"> 중앙</w:delText>
        </w:r>
        <w:r w:rsidDel="009F24F4">
          <w:rPr>
            <w:rFonts w:ascii="한양신명조" w:eastAsia="한양신명조"/>
            <w:color w:val="000000"/>
            <w:sz w:val="18"/>
            <w:szCs w:val="18"/>
          </w:rPr>
          <w:delText>에</w:delText>
        </w:r>
        <w:r w:rsidDel="009F24F4">
          <w:rPr>
            <w:rFonts w:ascii="한양신명조" w:eastAsia="한양신명조" w:hint="eastAsia"/>
            <w:color w:val="000000"/>
            <w:sz w:val="18"/>
            <w:szCs w:val="18"/>
          </w:rPr>
          <w:delText xml:space="preserve"> 위</w:delText>
        </w:r>
        <w:r w:rsidDel="009F24F4">
          <w:rPr>
            <w:rFonts w:ascii="한양신명조" w:eastAsia="한양신명조"/>
            <w:color w:val="000000"/>
            <w:sz w:val="18"/>
            <w:szCs w:val="18"/>
          </w:rPr>
          <w:delText>치해</w:delText>
        </w:r>
        <w:r w:rsidDel="009F24F4">
          <w:rPr>
            <w:rFonts w:ascii="한양신명조" w:eastAsia="한양신명조" w:hint="eastAsia"/>
            <w:color w:val="000000"/>
            <w:sz w:val="18"/>
            <w:szCs w:val="18"/>
          </w:rPr>
          <w:delText xml:space="preserve"> 있</w:delText>
        </w:r>
        <w:r w:rsidDel="009F24F4">
          <w:rPr>
            <w:rFonts w:ascii="한양신명조" w:eastAsia="한양신명조"/>
            <w:color w:val="000000"/>
            <w:sz w:val="18"/>
            <w:szCs w:val="18"/>
          </w:rPr>
          <w:delText>고</w:delText>
        </w:r>
      </w:del>
    </w:p>
    <w:p w:rsidR="009F24F4" w:rsidRDefault="00681414" w:rsidP="005D6878">
      <w:pPr>
        <w:pStyle w:val="a8"/>
        <w:spacing w:before="0" w:beforeAutospacing="0" w:after="95" w:afterAutospacing="0" w:line="360" w:lineRule="atLeast"/>
        <w:jc w:val="both"/>
        <w:rPr>
          <w:ins w:id="256" w:author="Kim 0BoO" w:date="2017-12-20T19:16:00Z"/>
          <w:rFonts w:ascii="한양신명조" w:eastAsia="한양신명조"/>
          <w:color w:val="000000"/>
          <w:sz w:val="18"/>
          <w:szCs w:val="18"/>
        </w:rPr>
      </w:pPr>
      <w:del w:id="257" w:author="Kim 0BoO" w:date="2017-12-20T19:18:00Z">
        <w:r w:rsidDel="000C58E6">
          <w:rPr>
            <w:rFonts w:ascii="한양신명조" w:eastAsia="한양신명조" w:hint="eastAsia"/>
            <w:color w:val="000000"/>
            <w:sz w:val="18"/>
            <w:szCs w:val="18"/>
          </w:rPr>
          <w:delText>총 1M</w:delText>
        </w:r>
        <w:r w:rsidDel="000C58E6">
          <w:rPr>
            <w:rFonts w:ascii="한양신명조" w:eastAsia="한양신명조"/>
            <w:color w:val="000000"/>
            <w:sz w:val="18"/>
            <w:szCs w:val="18"/>
          </w:rPr>
          <w:delText>b</w:delText>
        </w:r>
        <w:r w:rsidDel="000C58E6">
          <w:rPr>
            <w:rFonts w:ascii="한양신명조" w:eastAsia="한양신명조" w:hint="eastAsia"/>
            <w:color w:val="000000"/>
            <w:sz w:val="18"/>
            <w:szCs w:val="18"/>
          </w:rPr>
          <w:delText>yte의 트</w:delText>
        </w:r>
        <w:r w:rsidDel="000C58E6">
          <w:rPr>
            <w:rFonts w:ascii="한양신명조" w:eastAsia="한양신명조"/>
            <w:color w:val="000000"/>
            <w:sz w:val="18"/>
            <w:szCs w:val="18"/>
          </w:rPr>
          <w:delText>래픽을</w:delText>
        </w:r>
        <w:r w:rsidDel="000C58E6">
          <w:rPr>
            <w:rFonts w:ascii="한양신명조" w:eastAsia="한양신명조" w:hint="eastAsia"/>
            <w:color w:val="000000"/>
            <w:sz w:val="18"/>
            <w:szCs w:val="18"/>
          </w:rPr>
          <w:delText xml:space="preserve"> 1,000개</w:delText>
        </w:r>
        <w:r w:rsidDel="000C58E6">
          <w:rPr>
            <w:rFonts w:ascii="한양신명조" w:eastAsia="한양신명조"/>
            <w:color w:val="000000"/>
            <w:sz w:val="18"/>
            <w:szCs w:val="18"/>
          </w:rPr>
          <w:delText>의</w:delText>
        </w:r>
        <w:r w:rsidDel="000C58E6">
          <w:rPr>
            <w:rFonts w:ascii="한양신명조" w:eastAsia="한양신명조" w:hint="eastAsia"/>
            <w:color w:val="000000"/>
            <w:sz w:val="18"/>
            <w:szCs w:val="18"/>
          </w:rPr>
          <w:delText xml:space="preserve"> 프</w:delText>
        </w:r>
        <w:r w:rsidDel="000C58E6">
          <w:rPr>
            <w:rFonts w:ascii="한양신명조" w:eastAsia="한양신명조"/>
            <w:color w:val="000000"/>
            <w:sz w:val="18"/>
            <w:szCs w:val="18"/>
          </w:rPr>
          <w:delText>레임으로</w:delText>
        </w:r>
        <w:r w:rsidDel="000C58E6">
          <w:rPr>
            <w:rFonts w:ascii="한양신명조" w:eastAsia="한양신명조" w:hint="eastAsia"/>
            <w:color w:val="000000"/>
            <w:sz w:val="18"/>
            <w:szCs w:val="18"/>
          </w:rPr>
          <w:delText xml:space="preserve"> 나</w:delText>
        </w:r>
        <w:r w:rsidDel="000C58E6">
          <w:rPr>
            <w:rFonts w:ascii="한양신명조" w:eastAsia="한양신명조"/>
            <w:color w:val="000000"/>
            <w:sz w:val="18"/>
            <w:szCs w:val="18"/>
          </w:rPr>
          <w:delText>누어</w:delText>
        </w:r>
        <w:r w:rsidDel="000C58E6">
          <w:rPr>
            <w:rFonts w:ascii="한양신명조" w:eastAsia="한양신명조" w:hint="eastAsia"/>
            <w:color w:val="000000"/>
            <w:sz w:val="18"/>
            <w:szCs w:val="18"/>
          </w:rPr>
          <w:delText xml:space="preserve"> 전</w:delText>
        </w:r>
        <w:r w:rsidDel="000C58E6">
          <w:rPr>
            <w:rFonts w:ascii="한양신명조" w:eastAsia="한양신명조"/>
            <w:color w:val="000000"/>
            <w:sz w:val="18"/>
            <w:szCs w:val="18"/>
          </w:rPr>
          <w:delText>송</w:delText>
        </w:r>
      </w:del>
      <w:ins w:id="258" w:author="Kim 0BoO" w:date="2017-12-20T19:17:00Z">
        <w:r w:rsidR="009F24F4">
          <w:rPr>
            <w:rFonts w:ascii="한양신명조" w:eastAsia="한양신명조" w:hint="eastAsia"/>
            <w:color w:val="000000"/>
            <w:sz w:val="18"/>
            <w:szCs w:val="18"/>
          </w:rPr>
          <w:t>관찰하려는 성능 지</w:t>
        </w:r>
      </w:ins>
      <w:ins w:id="259" w:author="Kim 0BoO" w:date="2017-12-20T19:18:00Z">
        <w:r w:rsidR="009F24F4">
          <w:rPr>
            <w:rFonts w:ascii="한양신명조" w:eastAsia="한양신명조" w:hint="eastAsia"/>
            <w:color w:val="000000"/>
            <w:sz w:val="18"/>
            <w:szCs w:val="18"/>
          </w:rPr>
          <w:t>표는 다음과 같다.</w:t>
        </w:r>
      </w:ins>
    </w:p>
    <w:p w:rsidR="009F24F4" w:rsidRDefault="009F24F4">
      <w:pPr>
        <w:pStyle w:val="a8"/>
        <w:numPr>
          <w:ilvl w:val="0"/>
          <w:numId w:val="17"/>
        </w:numPr>
        <w:spacing w:before="0" w:beforeAutospacing="0" w:after="95" w:afterAutospacing="0" w:line="360" w:lineRule="atLeast"/>
        <w:jc w:val="both"/>
        <w:rPr>
          <w:ins w:id="260" w:author="Kim 0BoO" w:date="2017-12-20T19:16:00Z"/>
          <w:rFonts w:ascii="한양신명조" w:eastAsia="한양신명조"/>
          <w:color w:val="000000"/>
          <w:sz w:val="18"/>
          <w:szCs w:val="18"/>
        </w:rPr>
        <w:pPrChange w:id="261" w:author="Kim 0BoO" w:date="2017-12-20T19:16:00Z">
          <w:pPr>
            <w:pStyle w:val="a8"/>
            <w:spacing w:before="0" w:beforeAutospacing="0" w:after="95" w:afterAutospacing="0" w:line="360" w:lineRule="atLeast"/>
            <w:jc w:val="both"/>
          </w:pPr>
        </w:pPrChange>
      </w:pPr>
      <w:ins w:id="262" w:author="Kim 0BoO" w:date="2017-12-20T19:16:00Z">
        <w:r w:rsidRPr="00221D32">
          <w:rPr>
            <w:rFonts w:ascii="한양신명조" w:eastAsia="한양신명조" w:hint="eastAsia"/>
            <w:color w:val="000000"/>
            <w:sz w:val="18"/>
            <w:szCs w:val="18"/>
          </w:rPr>
          <w:t>전체 수신 프레임 수</w:t>
        </w:r>
        <w:r w:rsidRPr="00221D32">
          <w:rPr>
            <w:rFonts w:ascii="한양신명조" w:eastAsia="한양신명조"/>
            <w:color w:val="000000"/>
            <w:sz w:val="18"/>
            <w:szCs w:val="18"/>
          </w:rPr>
          <w:t xml:space="preserve">(A): </w:t>
        </w:r>
        <w:r w:rsidRPr="00221D32">
          <w:rPr>
            <w:rFonts w:ascii="한양신명조" w:eastAsia="한양신명조" w:hint="eastAsia"/>
            <w:color w:val="000000"/>
            <w:sz w:val="18"/>
            <w:szCs w:val="18"/>
          </w:rPr>
          <w:t>인접 노드로부터 수신된 프레임의 수</w:t>
        </w:r>
        <w:r w:rsidRPr="00221D32">
          <w:rPr>
            <w:rFonts w:ascii="한양신명조" w:eastAsia="한양신명조"/>
            <w:color w:val="000000"/>
            <w:sz w:val="18"/>
            <w:szCs w:val="18"/>
          </w:rPr>
          <w:t xml:space="preserve">, </w:t>
        </w:r>
        <w:r w:rsidRPr="00221D32">
          <w:rPr>
            <w:rFonts w:ascii="한양신명조" w:eastAsia="한양신명조" w:hint="eastAsia"/>
            <w:color w:val="000000"/>
            <w:sz w:val="18"/>
            <w:szCs w:val="18"/>
          </w:rPr>
          <w:t>노드의 수로 나누어 평균을 취함</w:t>
        </w:r>
        <w:r w:rsidRPr="00221D32">
          <w:rPr>
            <w:rFonts w:ascii="한양신명조" w:eastAsia="한양신명조"/>
            <w:color w:val="000000"/>
            <w:sz w:val="18"/>
            <w:szCs w:val="18"/>
          </w:rPr>
          <w:t>.</w:t>
        </w:r>
      </w:ins>
    </w:p>
    <w:p w:rsidR="009F24F4" w:rsidRPr="00221D32" w:rsidRDefault="009F24F4">
      <w:pPr>
        <w:pStyle w:val="a8"/>
        <w:numPr>
          <w:ilvl w:val="0"/>
          <w:numId w:val="17"/>
        </w:numPr>
        <w:spacing w:before="0" w:beforeAutospacing="0" w:after="95" w:afterAutospacing="0" w:line="360" w:lineRule="atLeast"/>
        <w:jc w:val="both"/>
        <w:rPr>
          <w:ins w:id="263" w:author="Kim 0BoO" w:date="2017-12-20T19:16:00Z"/>
          <w:rFonts w:ascii="한양신명조" w:eastAsia="한양신명조"/>
          <w:color w:val="000000"/>
          <w:sz w:val="18"/>
          <w:szCs w:val="18"/>
        </w:rPr>
        <w:pPrChange w:id="264" w:author="Kim 0BoO" w:date="2017-12-20T19:17:00Z">
          <w:pPr>
            <w:pStyle w:val="a8"/>
            <w:spacing w:before="0" w:beforeAutospacing="0" w:after="95" w:afterAutospacing="0" w:line="360" w:lineRule="atLeast"/>
            <w:jc w:val="both"/>
          </w:pPr>
        </w:pPrChange>
      </w:pPr>
      <w:ins w:id="265" w:author="Kim 0BoO" w:date="2017-12-20T19:16:00Z">
        <w:r w:rsidRPr="00221D32">
          <w:rPr>
            <w:rFonts w:ascii="한양신명조" w:eastAsia="한양신명조" w:hint="eastAsia"/>
            <w:color w:val="000000"/>
            <w:sz w:val="18"/>
            <w:szCs w:val="18"/>
          </w:rPr>
          <w:t>프레임 에러</w:t>
        </w:r>
        <w:r w:rsidRPr="00221D32">
          <w:rPr>
            <w:rFonts w:ascii="한양신명조" w:eastAsia="한양신명조"/>
            <w:color w:val="000000"/>
            <w:sz w:val="18"/>
            <w:szCs w:val="18"/>
          </w:rPr>
          <w:t xml:space="preserve">(B): </w:t>
        </w:r>
        <w:r w:rsidRPr="00221D32">
          <w:rPr>
            <w:rFonts w:ascii="한양신명조" w:eastAsia="한양신명조" w:hint="eastAsia"/>
            <w:color w:val="000000"/>
            <w:sz w:val="18"/>
            <w:szCs w:val="18"/>
          </w:rPr>
          <w:t>충돌 및 간섭으로 인해 프레임에 에러가 발생하여 수신 실패한 프레임의 수</w:t>
        </w:r>
        <w:r w:rsidRPr="00221D32">
          <w:rPr>
            <w:rFonts w:ascii="한양신명조" w:eastAsia="한양신명조"/>
            <w:color w:val="000000"/>
            <w:sz w:val="18"/>
            <w:szCs w:val="18"/>
          </w:rPr>
          <w:t>(</w:t>
        </w:r>
        <w:r w:rsidRPr="00221D32">
          <w:rPr>
            <w:rFonts w:ascii="한양신명조" w:eastAsia="한양신명조" w:hint="eastAsia"/>
            <w:color w:val="000000"/>
            <w:sz w:val="18"/>
            <w:szCs w:val="18"/>
          </w:rPr>
          <w:t>평균</w:t>
        </w:r>
        <w:r w:rsidRPr="00221D32">
          <w:rPr>
            <w:rFonts w:ascii="한양신명조" w:eastAsia="한양신명조"/>
            <w:color w:val="000000"/>
            <w:sz w:val="18"/>
            <w:szCs w:val="18"/>
          </w:rPr>
          <w:t>).</w:t>
        </w:r>
      </w:ins>
    </w:p>
    <w:p w:rsidR="009F24F4" w:rsidRPr="00221D32" w:rsidRDefault="009F24F4">
      <w:pPr>
        <w:pStyle w:val="a8"/>
        <w:numPr>
          <w:ilvl w:val="0"/>
          <w:numId w:val="17"/>
        </w:numPr>
        <w:spacing w:before="0" w:beforeAutospacing="0" w:after="95" w:afterAutospacing="0" w:line="360" w:lineRule="atLeast"/>
        <w:jc w:val="both"/>
        <w:rPr>
          <w:ins w:id="266" w:author="Kim 0BoO" w:date="2017-12-20T19:16:00Z"/>
          <w:rFonts w:ascii="한양신명조" w:eastAsia="한양신명조"/>
          <w:color w:val="000000"/>
          <w:sz w:val="18"/>
          <w:szCs w:val="18"/>
        </w:rPr>
        <w:pPrChange w:id="267" w:author="Kim 0BoO" w:date="2017-12-20T19:17:00Z">
          <w:pPr>
            <w:pStyle w:val="a8"/>
            <w:spacing w:after="95" w:line="360" w:lineRule="atLeast"/>
          </w:pPr>
        </w:pPrChange>
      </w:pPr>
      <w:ins w:id="268" w:author="Kim 0BoO" w:date="2017-12-20T19:16:00Z">
        <w:r w:rsidRPr="00221D32">
          <w:rPr>
            <w:rFonts w:ascii="한양신명조" w:eastAsia="한양신명조" w:hint="eastAsia"/>
            <w:color w:val="000000"/>
            <w:sz w:val="18"/>
            <w:szCs w:val="18"/>
          </w:rPr>
          <w:t>중복 수신</w:t>
        </w:r>
        <w:r w:rsidRPr="00221D32">
          <w:rPr>
            <w:rFonts w:ascii="한양신명조" w:eastAsia="한양신명조"/>
            <w:color w:val="000000"/>
            <w:sz w:val="18"/>
            <w:szCs w:val="18"/>
          </w:rPr>
          <w:t xml:space="preserve">(C): </w:t>
        </w:r>
        <w:r w:rsidRPr="00221D32">
          <w:rPr>
            <w:rFonts w:ascii="한양신명조" w:eastAsia="한양신명조" w:hint="eastAsia"/>
            <w:color w:val="000000"/>
            <w:sz w:val="18"/>
            <w:szCs w:val="18"/>
          </w:rPr>
          <w:t>에러 없이 프레임을 수신하였으나</w:t>
        </w:r>
        <w:r w:rsidRPr="00221D32">
          <w:rPr>
            <w:rFonts w:ascii="한양신명조" w:eastAsia="한양신명조"/>
            <w:color w:val="000000"/>
            <w:sz w:val="18"/>
            <w:szCs w:val="18"/>
          </w:rPr>
          <w:t xml:space="preserve">, </w:t>
        </w:r>
        <w:r w:rsidRPr="00221D32">
          <w:rPr>
            <w:rFonts w:ascii="한양신명조" w:eastAsia="한양신명조" w:hint="eastAsia"/>
            <w:color w:val="000000"/>
            <w:sz w:val="18"/>
            <w:szCs w:val="18"/>
          </w:rPr>
          <w:t>중복하여 수신된 프레임의 수</w:t>
        </w:r>
        <w:r w:rsidRPr="00221D32">
          <w:rPr>
            <w:rFonts w:ascii="한양신명조" w:eastAsia="한양신명조"/>
            <w:color w:val="000000"/>
            <w:sz w:val="18"/>
            <w:szCs w:val="18"/>
          </w:rPr>
          <w:t>(</w:t>
        </w:r>
        <w:r w:rsidRPr="00221D32">
          <w:rPr>
            <w:rFonts w:ascii="한양신명조" w:eastAsia="한양신명조" w:hint="eastAsia"/>
            <w:color w:val="000000"/>
            <w:sz w:val="18"/>
            <w:szCs w:val="18"/>
          </w:rPr>
          <w:t>평균</w:t>
        </w:r>
        <w:r w:rsidRPr="00221D32">
          <w:rPr>
            <w:rFonts w:ascii="한양신명조" w:eastAsia="한양신명조"/>
            <w:color w:val="000000"/>
            <w:sz w:val="18"/>
            <w:szCs w:val="18"/>
          </w:rPr>
          <w:t>)</w:t>
        </w:r>
      </w:ins>
    </w:p>
    <w:p w:rsidR="009F24F4" w:rsidRPr="00221D32" w:rsidRDefault="009F24F4">
      <w:pPr>
        <w:pStyle w:val="a8"/>
        <w:numPr>
          <w:ilvl w:val="0"/>
          <w:numId w:val="17"/>
        </w:numPr>
        <w:spacing w:before="0" w:beforeAutospacing="0" w:after="95" w:afterAutospacing="0" w:line="360" w:lineRule="atLeast"/>
        <w:jc w:val="both"/>
        <w:rPr>
          <w:ins w:id="269" w:author="Kim 0BoO" w:date="2017-12-20T19:16:00Z"/>
          <w:rFonts w:ascii="한양신명조" w:eastAsia="한양신명조"/>
          <w:color w:val="000000"/>
          <w:sz w:val="18"/>
          <w:szCs w:val="18"/>
        </w:rPr>
        <w:pPrChange w:id="270" w:author="Kim 0BoO" w:date="2017-12-20T19:17:00Z">
          <w:pPr>
            <w:pStyle w:val="a8"/>
            <w:spacing w:after="95" w:line="360" w:lineRule="atLeast"/>
          </w:pPr>
        </w:pPrChange>
      </w:pPr>
      <w:ins w:id="271" w:author="Kim 0BoO" w:date="2017-12-20T19:16:00Z">
        <w:r w:rsidRPr="00221D32">
          <w:rPr>
            <w:rFonts w:ascii="한양신명조" w:eastAsia="한양신명조" w:hint="eastAsia"/>
            <w:color w:val="000000"/>
            <w:sz w:val="18"/>
            <w:szCs w:val="18"/>
          </w:rPr>
          <w:t>수신 성공</w:t>
        </w:r>
        <w:r w:rsidRPr="00221D32">
          <w:rPr>
            <w:rFonts w:ascii="한양신명조" w:eastAsia="한양신명조"/>
            <w:color w:val="000000"/>
            <w:sz w:val="18"/>
            <w:szCs w:val="18"/>
          </w:rPr>
          <w:t xml:space="preserve">: </w:t>
        </w:r>
        <w:r w:rsidRPr="00221D32">
          <w:rPr>
            <w:rFonts w:ascii="한양신명조" w:eastAsia="한양신명조" w:hint="eastAsia"/>
            <w:color w:val="000000"/>
            <w:sz w:val="18"/>
            <w:szCs w:val="18"/>
          </w:rPr>
          <w:t>성공적으로 수신된 프레임의 수</w:t>
        </w:r>
        <w:r w:rsidRPr="00221D32">
          <w:rPr>
            <w:rFonts w:ascii="한양신명조" w:eastAsia="한양신명조"/>
            <w:color w:val="000000"/>
            <w:sz w:val="18"/>
            <w:szCs w:val="18"/>
          </w:rPr>
          <w:t>.(</w:t>
        </w:r>
        <w:r w:rsidRPr="00221D32">
          <w:rPr>
            <w:rFonts w:ascii="한양신명조" w:eastAsia="한양신명조" w:hint="eastAsia"/>
            <w:color w:val="000000"/>
            <w:sz w:val="18"/>
            <w:szCs w:val="18"/>
          </w:rPr>
          <w:t>즉</w:t>
        </w:r>
        <w:r w:rsidRPr="00221D32">
          <w:rPr>
            <w:rFonts w:ascii="한양신명조" w:eastAsia="한양신명조"/>
            <w:color w:val="000000"/>
            <w:sz w:val="18"/>
            <w:szCs w:val="18"/>
          </w:rPr>
          <w:t>, A-(B+C) )</w:t>
        </w:r>
      </w:ins>
    </w:p>
    <w:p w:rsidR="009F24F4" w:rsidRPr="00221D32" w:rsidRDefault="009F24F4">
      <w:pPr>
        <w:pStyle w:val="a8"/>
        <w:numPr>
          <w:ilvl w:val="0"/>
          <w:numId w:val="17"/>
        </w:numPr>
        <w:spacing w:before="0" w:beforeAutospacing="0" w:after="95" w:afterAutospacing="0" w:line="360" w:lineRule="atLeast"/>
        <w:jc w:val="both"/>
        <w:rPr>
          <w:ins w:id="272" w:author="Kim 0BoO" w:date="2017-12-20T19:16:00Z"/>
          <w:rFonts w:ascii="한양신명조" w:eastAsia="한양신명조"/>
          <w:color w:val="000000"/>
          <w:sz w:val="18"/>
          <w:szCs w:val="18"/>
        </w:rPr>
        <w:pPrChange w:id="273" w:author="Kim 0BoO" w:date="2017-12-20T19:18:00Z">
          <w:pPr>
            <w:pStyle w:val="a8"/>
            <w:spacing w:after="95" w:line="360" w:lineRule="atLeast"/>
          </w:pPr>
        </w:pPrChange>
      </w:pPr>
      <w:ins w:id="274" w:author="Kim 0BoO" w:date="2017-12-20T19:16:00Z">
        <w:r w:rsidRPr="00221D32">
          <w:rPr>
            <w:rFonts w:ascii="한양신명조" w:eastAsia="한양신명조" w:hint="eastAsia"/>
            <w:color w:val="000000"/>
            <w:sz w:val="18"/>
            <w:szCs w:val="18"/>
          </w:rPr>
          <w:t>확산소요 시간</w:t>
        </w:r>
        <w:r w:rsidRPr="00221D32">
          <w:rPr>
            <w:rFonts w:ascii="한양신명조" w:eastAsia="한양신명조"/>
            <w:color w:val="000000"/>
            <w:sz w:val="18"/>
            <w:szCs w:val="18"/>
          </w:rPr>
          <w:t xml:space="preserve">: </w:t>
        </w:r>
        <w:r w:rsidRPr="00221D32">
          <w:rPr>
            <w:rFonts w:ascii="한양신명조" w:eastAsia="한양신명조" w:hint="eastAsia"/>
            <w:color w:val="000000"/>
            <w:sz w:val="18"/>
            <w:szCs w:val="18"/>
          </w:rPr>
          <w:t>단위는 초</w:t>
        </w:r>
        <w:r w:rsidRPr="00221D32">
          <w:rPr>
            <w:rFonts w:ascii="한양신명조" w:eastAsia="한양신명조"/>
            <w:color w:val="000000"/>
            <w:sz w:val="18"/>
            <w:szCs w:val="18"/>
          </w:rPr>
          <w:t>(sec)</w:t>
        </w:r>
        <w:r w:rsidRPr="00221D32">
          <w:rPr>
            <w:rFonts w:ascii="한양신명조" w:eastAsia="한양신명조" w:hint="eastAsia"/>
            <w:color w:val="000000"/>
            <w:sz w:val="18"/>
            <w:szCs w:val="18"/>
          </w:rPr>
          <w:t>로 소스 노드가 최초로 프레임을 전송한 시간부터</w:t>
        </w:r>
        <w:r w:rsidRPr="00221D32">
          <w:rPr>
            <w:rFonts w:ascii="한양신명조" w:eastAsia="한양신명조"/>
            <w:color w:val="000000"/>
            <w:sz w:val="18"/>
            <w:szCs w:val="18"/>
          </w:rPr>
          <w:t xml:space="preserve">, </w:t>
        </w:r>
        <w:r w:rsidRPr="00221D32">
          <w:rPr>
            <w:rFonts w:ascii="한양신명조" w:eastAsia="한양신명조" w:hint="eastAsia"/>
            <w:color w:val="000000"/>
            <w:sz w:val="18"/>
            <w:szCs w:val="18"/>
          </w:rPr>
          <w:t>네트워크 내에 어떠한 무선 노드도 더 이상 전송할 것이 없게 되는 시간까지로 정의함</w:t>
        </w:r>
        <w:r w:rsidRPr="00221D32">
          <w:rPr>
            <w:rFonts w:ascii="한양신명조" w:eastAsia="한양신명조"/>
            <w:color w:val="000000"/>
            <w:sz w:val="18"/>
            <w:szCs w:val="18"/>
          </w:rPr>
          <w:t xml:space="preserve">. </w:t>
        </w:r>
      </w:ins>
    </w:p>
    <w:p w:rsidR="00681414" w:rsidRPr="00681414" w:rsidDel="000C58E6" w:rsidRDefault="000C58E6">
      <w:pPr>
        <w:pStyle w:val="a8"/>
        <w:spacing w:before="0" w:beforeAutospacing="0" w:after="95" w:afterAutospacing="0" w:line="360" w:lineRule="atLeast"/>
        <w:jc w:val="both"/>
        <w:rPr>
          <w:del w:id="275" w:author="Kim 0BoO" w:date="2017-12-20T19:20:00Z"/>
          <w:rFonts w:ascii="한양신명조" w:eastAsia="한양신명조"/>
          <w:color w:val="000000"/>
          <w:sz w:val="18"/>
          <w:szCs w:val="18"/>
        </w:rPr>
      </w:pPr>
      <w:ins w:id="276" w:author="Kim 0BoO" w:date="2017-12-20T19:18:00Z">
        <w:r>
          <w:rPr>
            <w:rFonts w:ascii="한양신명조" w:eastAsia="한양신명조" w:hint="eastAsia"/>
            <w:color w:val="000000"/>
            <w:sz w:val="18"/>
            <w:szCs w:val="18"/>
          </w:rPr>
          <w:t>한편,</w:t>
        </w:r>
        <w:r>
          <w:rPr>
            <w:rFonts w:ascii="한양신명조" w:eastAsia="한양신명조"/>
            <w:color w:val="000000"/>
            <w:sz w:val="18"/>
            <w:szCs w:val="18"/>
          </w:rPr>
          <w:t xml:space="preserve"> </w:t>
        </w:r>
        <w:r>
          <w:rPr>
            <w:rFonts w:ascii="한양신명조" w:eastAsia="한양신명조" w:hint="eastAsia"/>
            <w:color w:val="000000"/>
            <w:sz w:val="18"/>
            <w:szCs w:val="18"/>
          </w:rPr>
          <w:t>소스 노드는 총 1M</w:t>
        </w:r>
        <w:r>
          <w:rPr>
            <w:rFonts w:ascii="한양신명조" w:eastAsia="한양신명조"/>
            <w:color w:val="000000"/>
            <w:sz w:val="18"/>
            <w:szCs w:val="18"/>
          </w:rPr>
          <w:t>b</w:t>
        </w:r>
        <w:r>
          <w:rPr>
            <w:rFonts w:ascii="한양신명조" w:eastAsia="한양신명조" w:hint="eastAsia"/>
            <w:color w:val="000000"/>
            <w:sz w:val="18"/>
            <w:szCs w:val="18"/>
          </w:rPr>
          <w:t>yte의 트</w:t>
        </w:r>
        <w:r>
          <w:rPr>
            <w:rFonts w:ascii="한양신명조" w:eastAsia="한양신명조"/>
            <w:color w:val="000000"/>
            <w:sz w:val="18"/>
            <w:szCs w:val="18"/>
          </w:rPr>
          <w:t>래픽을</w:t>
        </w:r>
        <w:r>
          <w:rPr>
            <w:rFonts w:ascii="한양신명조" w:eastAsia="한양신명조" w:hint="eastAsia"/>
            <w:color w:val="000000"/>
            <w:sz w:val="18"/>
            <w:szCs w:val="18"/>
          </w:rPr>
          <w:t xml:space="preserve"> 1,000개</w:t>
        </w:r>
        <w:r>
          <w:rPr>
            <w:rFonts w:ascii="한양신명조" w:eastAsia="한양신명조"/>
            <w:color w:val="000000"/>
            <w:sz w:val="18"/>
            <w:szCs w:val="18"/>
          </w:rPr>
          <w:t>의</w:t>
        </w:r>
        <w:r>
          <w:rPr>
            <w:rFonts w:ascii="한양신명조" w:eastAsia="한양신명조" w:hint="eastAsia"/>
            <w:color w:val="000000"/>
            <w:sz w:val="18"/>
            <w:szCs w:val="18"/>
          </w:rPr>
          <w:t xml:space="preserve"> 프</w:t>
        </w:r>
        <w:r>
          <w:rPr>
            <w:rFonts w:ascii="한양신명조" w:eastAsia="한양신명조"/>
            <w:color w:val="000000"/>
            <w:sz w:val="18"/>
            <w:szCs w:val="18"/>
          </w:rPr>
          <w:t>레임으로</w:t>
        </w:r>
        <w:r>
          <w:rPr>
            <w:rFonts w:ascii="한양신명조" w:eastAsia="한양신명조" w:hint="eastAsia"/>
            <w:color w:val="000000"/>
            <w:sz w:val="18"/>
            <w:szCs w:val="18"/>
          </w:rPr>
          <w:t xml:space="preserve"> 나</w:t>
        </w:r>
        <w:r>
          <w:rPr>
            <w:rFonts w:ascii="한양신명조" w:eastAsia="한양신명조"/>
            <w:color w:val="000000"/>
            <w:sz w:val="18"/>
            <w:szCs w:val="18"/>
          </w:rPr>
          <w:t>누어</w:t>
        </w:r>
        <w:r>
          <w:rPr>
            <w:rFonts w:ascii="한양신명조" w:eastAsia="한양신명조" w:hint="eastAsia"/>
            <w:color w:val="000000"/>
            <w:sz w:val="18"/>
            <w:szCs w:val="18"/>
          </w:rPr>
          <w:t xml:space="preserve"> 전</w:t>
        </w:r>
        <w:r>
          <w:rPr>
            <w:rFonts w:ascii="한양신명조" w:eastAsia="한양신명조"/>
            <w:color w:val="000000"/>
            <w:sz w:val="18"/>
            <w:szCs w:val="18"/>
          </w:rPr>
          <w:t>송</w:t>
        </w:r>
        <w:r>
          <w:rPr>
            <w:rFonts w:ascii="한양신명조" w:eastAsia="한양신명조" w:hint="eastAsia"/>
            <w:color w:val="000000"/>
            <w:sz w:val="18"/>
            <w:szCs w:val="18"/>
          </w:rPr>
          <w:t>하며,</w:t>
        </w:r>
      </w:ins>
      <w:ins w:id="277" w:author="Kim 0BoO" w:date="2017-12-20T19:19:00Z">
        <w:r>
          <w:rPr>
            <w:rFonts w:ascii="한양신명조" w:eastAsia="한양신명조"/>
            <w:color w:val="000000"/>
            <w:sz w:val="18"/>
            <w:szCs w:val="18"/>
          </w:rPr>
          <w:t xml:space="preserve"> </w:t>
        </w:r>
      </w:ins>
      <w:ins w:id="278" w:author="Kim 0BoO" w:date="2017-12-20T19:20:00Z">
        <w:r>
          <w:rPr>
            <w:rFonts w:ascii="한양신명조" w:eastAsia="한양신명조" w:hint="eastAsia"/>
            <w:color w:val="000000"/>
            <w:sz w:val="18"/>
            <w:szCs w:val="18"/>
          </w:rPr>
          <w:t>전송 확률</w:t>
        </w:r>
      </w:ins>
      <w:del w:id="279" w:author="Kim 0BoO" w:date="2017-12-20T19:15:00Z">
        <w:r w:rsidR="00681414" w:rsidDel="009F24F4">
          <w:rPr>
            <w:rFonts w:ascii="한양신명조" w:eastAsia="한양신명조" w:hint="eastAsia"/>
            <w:color w:val="000000"/>
            <w:sz w:val="18"/>
            <w:szCs w:val="18"/>
          </w:rPr>
          <w:delText>.</w:delText>
        </w:r>
      </w:del>
    </w:p>
    <w:p w:rsidR="00A96F2C" w:rsidDel="000C58E6" w:rsidRDefault="00A96F2C">
      <w:pPr>
        <w:pStyle w:val="a8"/>
        <w:spacing w:before="0" w:beforeAutospacing="0" w:after="95" w:afterAutospacing="0" w:line="360" w:lineRule="atLeast"/>
        <w:jc w:val="both"/>
        <w:rPr>
          <w:del w:id="280" w:author="Kim 0BoO" w:date="2017-12-20T19:19:00Z"/>
          <w:rFonts w:ascii="한양신명조" w:eastAsia="한양신명조"/>
          <w:color w:val="000000"/>
          <w:sz w:val="18"/>
          <w:szCs w:val="18"/>
        </w:rPr>
      </w:pPr>
      <w:del w:id="281" w:author="Kim 0BoO" w:date="2017-12-20T19:19:00Z">
        <w:r w:rsidDel="000C58E6">
          <w:rPr>
            <w:rFonts w:ascii="한양신명조" w:eastAsia="한양신명조" w:hint="eastAsia"/>
            <w:color w:val="000000"/>
            <w:sz w:val="18"/>
            <w:szCs w:val="18"/>
          </w:rPr>
          <w:delText>-실험 시나리오</w:delText>
        </w:r>
      </w:del>
    </w:p>
    <w:p w:rsidR="007C7716" w:rsidDel="00272CDF" w:rsidRDefault="007C7716">
      <w:pPr>
        <w:pStyle w:val="a8"/>
        <w:spacing w:before="0" w:beforeAutospacing="0" w:after="95" w:afterAutospacing="0" w:line="360" w:lineRule="atLeast"/>
        <w:jc w:val="both"/>
        <w:rPr>
          <w:del w:id="282" w:author="Kim 0BoO" w:date="2017-12-20T19:21:00Z"/>
          <w:rFonts w:ascii="한양신명조" w:eastAsia="한양신명조"/>
          <w:color w:val="000000"/>
          <w:sz w:val="18"/>
          <w:szCs w:val="18"/>
        </w:rPr>
      </w:pPr>
      <w:del w:id="283" w:author="Kim 0BoO" w:date="2017-12-20T19:20:00Z">
        <w:r w:rsidDel="000C58E6">
          <w:rPr>
            <w:rFonts w:ascii="한양신명조" w:eastAsia="한양신명조" w:hint="eastAsia"/>
            <w:color w:val="000000"/>
            <w:sz w:val="18"/>
            <w:szCs w:val="18"/>
          </w:rPr>
          <w:delText xml:space="preserve">확률: </w:delText>
        </w:r>
        <w:r w:rsidR="00221D32" w:rsidDel="000C58E6">
          <w:rPr>
            <w:rFonts w:ascii="한양신명조" w:eastAsia="한양신명조" w:hint="eastAsia"/>
            <w:color w:val="000000"/>
            <w:sz w:val="18"/>
            <w:szCs w:val="18"/>
          </w:rPr>
          <w:delText>노드 전송 확률의 영향을 알아보기 위해 전송확률을</w:delText>
        </w:r>
      </w:del>
      <w:r w:rsidR="00221D32"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 w:rsidR="00221D32">
        <w:rPr>
          <w:rFonts w:ascii="한양신명조" w:eastAsia="한양신명조"/>
          <w:color w:val="000000"/>
          <w:sz w:val="18"/>
          <w:szCs w:val="18"/>
        </w:rPr>
        <w:t>0.</w:t>
      </w:r>
      <w:r w:rsidR="00221D32">
        <w:rPr>
          <w:rFonts w:ascii="한양신명조" w:eastAsia="한양신명조" w:hint="eastAsia"/>
          <w:color w:val="000000"/>
          <w:sz w:val="18"/>
          <w:szCs w:val="18"/>
        </w:rPr>
        <w:t xml:space="preserve">3부터 </w:t>
      </w:r>
      <w:r w:rsidR="00221D32">
        <w:rPr>
          <w:rFonts w:ascii="한양신명조" w:eastAsia="한양신명조"/>
          <w:color w:val="000000"/>
          <w:sz w:val="18"/>
          <w:szCs w:val="18"/>
        </w:rPr>
        <w:t xml:space="preserve">1.0 </w:t>
      </w:r>
      <w:r w:rsidR="00221D32">
        <w:rPr>
          <w:rFonts w:ascii="한양신명조" w:eastAsia="한양신명조" w:hint="eastAsia"/>
          <w:color w:val="000000"/>
          <w:sz w:val="18"/>
          <w:szCs w:val="18"/>
        </w:rPr>
        <w:t xml:space="preserve">까지 </w:t>
      </w:r>
      <w:ins w:id="284" w:author="Kim 0BoO" w:date="2017-12-20T19:20:00Z">
        <w:r w:rsidR="000C58E6">
          <w:rPr>
            <w:rFonts w:ascii="한양신명조" w:eastAsia="한양신명조"/>
            <w:color w:val="000000"/>
            <w:sz w:val="18"/>
            <w:szCs w:val="18"/>
          </w:rPr>
          <w:t>0.2</w:t>
        </w:r>
        <w:r w:rsidR="000C58E6">
          <w:rPr>
            <w:rFonts w:ascii="한양신명조" w:eastAsia="한양신명조" w:hint="eastAsia"/>
            <w:color w:val="000000"/>
            <w:sz w:val="18"/>
            <w:szCs w:val="18"/>
          </w:rPr>
          <w:t xml:space="preserve">의 간격으로 </w:t>
        </w:r>
      </w:ins>
      <w:r w:rsidR="00221D32">
        <w:rPr>
          <w:rFonts w:ascii="한양신명조" w:eastAsia="한양신명조" w:hint="eastAsia"/>
          <w:color w:val="000000"/>
          <w:sz w:val="18"/>
          <w:szCs w:val="18"/>
        </w:rPr>
        <w:t>변경하</w:t>
      </w:r>
      <w:ins w:id="285" w:author="Kim 0BoO" w:date="2017-12-20T19:20:00Z">
        <w:r w:rsidR="000C58E6">
          <w:rPr>
            <w:rFonts w:ascii="한양신명조" w:eastAsia="한양신명조" w:hint="eastAsia"/>
            <w:color w:val="000000"/>
            <w:sz w:val="18"/>
            <w:szCs w:val="18"/>
          </w:rPr>
          <w:t>고 노드의 수를</w:t>
        </w:r>
      </w:ins>
      <w:ins w:id="286" w:author="Kim 0BoO" w:date="2017-12-20T19:21:00Z">
        <w:r w:rsidR="000C58E6">
          <w:rPr>
            <w:rFonts w:ascii="한양신명조" w:eastAsia="한양신명조" w:hint="eastAsia"/>
            <w:color w:val="000000"/>
            <w:sz w:val="18"/>
            <w:szCs w:val="18"/>
          </w:rPr>
          <w:t xml:space="preserve"> 30부터 </w:t>
        </w:r>
        <w:r w:rsidR="000C58E6">
          <w:rPr>
            <w:rFonts w:ascii="한양신명조" w:eastAsia="한양신명조"/>
            <w:color w:val="000000"/>
            <w:sz w:val="18"/>
            <w:szCs w:val="18"/>
          </w:rPr>
          <w:t>120</w:t>
        </w:r>
        <w:r w:rsidR="000C58E6">
          <w:rPr>
            <w:rFonts w:ascii="한양신명조" w:eastAsia="한양신명조" w:hint="eastAsia"/>
            <w:color w:val="000000"/>
            <w:sz w:val="18"/>
            <w:szCs w:val="18"/>
          </w:rPr>
          <w:t xml:space="preserve">까지 </w:t>
        </w:r>
        <w:r w:rsidR="000C58E6">
          <w:rPr>
            <w:rFonts w:ascii="한양신명조" w:eastAsia="한양신명조"/>
            <w:color w:val="000000"/>
            <w:sz w:val="18"/>
            <w:szCs w:val="18"/>
          </w:rPr>
          <w:t>30</w:t>
        </w:r>
        <w:r w:rsidR="000C58E6">
          <w:rPr>
            <w:rFonts w:ascii="한양신명조" w:eastAsia="한양신명조" w:hint="eastAsia"/>
            <w:color w:val="000000"/>
            <w:sz w:val="18"/>
            <w:szCs w:val="18"/>
          </w:rPr>
          <w:t xml:space="preserve">의 간격으로 변경하여 전송확률과 밀집도가 성능에 미치는 영향을 </w:t>
        </w:r>
        <w:r w:rsidR="00272CDF">
          <w:rPr>
            <w:rFonts w:ascii="한양신명조" w:eastAsia="한양신명조" w:hint="eastAsia"/>
            <w:color w:val="000000"/>
            <w:sz w:val="18"/>
            <w:szCs w:val="18"/>
          </w:rPr>
          <w:t>관찰하였다.</w:t>
        </w:r>
      </w:ins>
      <w:del w:id="287" w:author="Kim 0BoO" w:date="2017-12-20T19:21:00Z">
        <w:r w:rsidR="00221D32" w:rsidDel="00272CDF">
          <w:rPr>
            <w:rFonts w:ascii="한양신명조" w:eastAsia="한양신명조" w:hint="eastAsia"/>
            <w:color w:val="000000"/>
            <w:sz w:val="18"/>
            <w:szCs w:val="18"/>
          </w:rPr>
          <w:delText>면서 관찰하였다.</w:delText>
        </w:r>
      </w:del>
    </w:p>
    <w:p w:rsidR="007C7716" w:rsidRDefault="007C7716">
      <w:pPr>
        <w:pStyle w:val="a8"/>
        <w:spacing w:before="0" w:beforeAutospacing="0" w:after="95" w:afterAutospacing="0" w:line="360" w:lineRule="atLeast"/>
        <w:jc w:val="both"/>
        <w:rPr>
          <w:rFonts w:ascii="한양신명조" w:eastAsia="한양신명조"/>
          <w:color w:val="000000"/>
          <w:sz w:val="18"/>
          <w:szCs w:val="18"/>
        </w:rPr>
      </w:pPr>
      <w:del w:id="288" w:author="Kim 0BoO" w:date="2017-12-20T19:21:00Z">
        <w:r w:rsidDel="00272CDF">
          <w:rPr>
            <w:rFonts w:ascii="한양신명조" w:eastAsia="한양신명조" w:hint="eastAsia"/>
            <w:color w:val="000000"/>
            <w:sz w:val="18"/>
            <w:szCs w:val="18"/>
          </w:rPr>
          <w:delText xml:space="preserve">노드 수: 밀집도의 영향을 알아보기 위해 노드 수를 </w:delText>
        </w:r>
        <w:r w:rsidR="00221D32" w:rsidDel="000C58E6">
          <w:rPr>
            <w:rFonts w:ascii="한양신명조" w:eastAsia="한양신명조" w:hint="eastAsia"/>
            <w:color w:val="000000"/>
            <w:sz w:val="18"/>
            <w:szCs w:val="18"/>
          </w:rPr>
          <w:delText>30</w:delText>
        </w:r>
        <w:r w:rsidDel="000C58E6">
          <w:rPr>
            <w:rFonts w:ascii="한양신명조" w:eastAsia="한양신명조" w:hint="eastAsia"/>
            <w:color w:val="000000"/>
            <w:sz w:val="18"/>
            <w:szCs w:val="18"/>
          </w:rPr>
          <w:delText xml:space="preserve">부터 </w:delText>
        </w:r>
        <w:r w:rsidR="00221D32" w:rsidDel="000C58E6">
          <w:rPr>
            <w:rFonts w:ascii="한양신명조" w:eastAsia="한양신명조"/>
            <w:color w:val="000000"/>
            <w:sz w:val="18"/>
            <w:szCs w:val="18"/>
          </w:rPr>
          <w:delText>120</w:delText>
        </w:r>
        <w:r w:rsidDel="000C58E6">
          <w:rPr>
            <w:rFonts w:ascii="한양신명조" w:eastAsia="한양신명조" w:hint="eastAsia"/>
            <w:color w:val="000000"/>
            <w:sz w:val="18"/>
            <w:szCs w:val="18"/>
          </w:rPr>
          <w:delText xml:space="preserve">까지 </w:delText>
        </w:r>
        <w:r w:rsidDel="00272CDF">
          <w:rPr>
            <w:rFonts w:ascii="한양신명조" w:eastAsia="한양신명조" w:hint="eastAsia"/>
            <w:color w:val="000000"/>
            <w:sz w:val="18"/>
            <w:szCs w:val="18"/>
          </w:rPr>
          <w:delText>변경하면서 관찰하였다.</w:delText>
        </w:r>
      </w:del>
    </w:p>
    <w:p w:rsidR="00265AEE" w:rsidRDefault="00265AEE" w:rsidP="00221D32">
      <w:pPr>
        <w:pStyle w:val="a8"/>
        <w:spacing w:before="0" w:beforeAutospacing="0" w:after="95" w:afterAutospacing="0" w:line="360" w:lineRule="atLeast"/>
        <w:jc w:val="both"/>
        <w:rPr>
          <w:rFonts w:ascii="한양신명조" w:eastAsia="한양신명조"/>
          <w:color w:val="000000"/>
          <w:sz w:val="18"/>
          <w:szCs w:val="18"/>
        </w:rPr>
      </w:pPr>
    </w:p>
    <w:p w:rsidR="00221D32" w:rsidDel="009F24F4" w:rsidRDefault="00221D32" w:rsidP="00221D32">
      <w:pPr>
        <w:pStyle w:val="a8"/>
        <w:spacing w:before="0" w:beforeAutospacing="0" w:after="95" w:afterAutospacing="0" w:line="360" w:lineRule="atLeast"/>
        <w:jc w:val="both"/>
        <w:rPr>
          <w:del w:id="289" w:author="Kim 0BoO" w:date="2017-12-20T19:16:00Z"/>
          <w:rFonts w:ascii="한양신명조" w:eastAsia="한양신명조"/>
          <w:color w:val="000000"/>
          <w:sz w:val="18"/>
          <w:szCs w:val="18"/>
        </w:rPr>
      </w:pPr>
      <w:del w:id="290" w:author="Kim 0BoO" w:date="2017-12-20T19:16:00Z">
        <w:r w:rsidDel="009F24F4">
          <w:rPr>
            <w:rFonts w:ascii="한양신명조" w:eastAsia="한양신명조" w:hint="eastAsia"/>
            <w:color w:val="000000"/>
            <w:sz w:val="18"/>
            <w:szCs w:val="18"/>
          </w:rPr>
          <w:delText>-</w:delText>
        </w:r>
        <w:r w:rsidR="00265AEE" w:rsidDel="009F24F4">
          <w:rPr>
            <w:rFonts w:ascii="한양신명조" w:eastAsia="한양신명조" w:hint="eastAsia"/>
            <w:color w:val="000000"/>
            <w:sz w:val="18"/>
            <w:szCs w:val="18"/>
          </w:rPr>
          <w:delText>성능지표</w:delText>
        </w:r>
      </w:del>
    </w:p>
    <w:p w:rsidR="00221D32" w:rsidDel="009F24F4" w:rsidRDefault="00221D32" w:rsidP="00221D32">
      <w:pPr>
        <w:pStyle w:val="a8"/>
        <w:spacing w:before="0" w:beforeAutospacing="0" w:after="95" w:afterAutospacing="0" w:line="360" w:lineRule="atLeast"/>
        <w:jc w:val="both"/>
        <w:rPr>
          <w:del w:id="291" w:author="Kim 0BoO" w:date="2017-12-20T19:16:00Z"/>
          <w:rFonts w:ascii="한양신명조" w:eastAsia="한양신명조"/>
          <w:color w:val="000000"/>
          <w:sz w:val="18"/>
          <w:szCs w:val="18"/>
        </w:rPr>
      </w:pPr>
      <w:del w:id="292" w:author="Kim 0BoO" w:date="2017-12-20T19:16:00Z">
        <w:r w:rsidRPr="00221D32" w:rsidDel="009F24F4">
          <w:rPr>
            <w:rFonts w:ascii="한양신명조" w:eastAsia="한양신명조"/>
            <w:color w:val="000000"/>
            <w:sz w:val="18"/>
            <w:szCs w:val="18"/>
          </w:rPr>
          <w:delText xml:space="preserve"> </w:delText>
        </w:r>
        <w:r w:rsidRPr="00221D32" w:rsidDel="009F24F4">
          <w:rPr>
            <w:rFonts w:ascii="한양신명조" w:eastAsia="한양신명조" w:hint="eastAsia"/>
            <w:color w:val="000000"/>
            <w:sz w:val="18"/>
            <w:szCs w:val="18"/>
          </w:rPr>
          <w:delText>전체 수신 프레임 수</w:delText>
        </w:r>
        <w:r w:rsidRPr="00221D32" w:rsidDel="009F24F4">
          <w:rPr>
            <w:rFonts w:ascii="한양신명조" w:eastAsia="한양신명조"/>
            <w:color w:val="000000"/>
            <w:sz w:val="18"/>
            <w:szCs w:val="18"/>
          </w:rPr>
          <w:delText xml:space="preserve">(A): </w:delText>
        </w:r>
        <w:r w:rsidRPr="00221D32" w:rsidDel="009F24F4">
          <w:rPr>
            <w:rFonts w:ascii="한양신명조" w:eastAsia="한양신명조" w:hint="eastAsia"/>
            <w:color w:val="000000"/>
            <w:sz w:val="18"/>
            <w:szCs w:val="18"/>
          </w:rPr>
          <w:delText>인접 노드로부터 수신된 프레임의 수</w:delText>
        </w:r>
        <w:r w:rsidRPr="00221D32" w:rsidDel="009F24F4">
          <w:rPr>
            <w:rFonts w:ascii="한양신명조" w:eastAsia="한양신명조"/>
            <w:color w:val="000000"/>
            <w:sz w:val="18"/>
            <w:szCs w:val="18"/>
          </w:rPr>
          <w:delText xml:space="preserve">, </w:delText>
        </w:r>
        <w:r w:rsidRPr="00221D32" w:rsidDel="009F24F4">
          <w:rPr>
            <w:rFonts w:ascii="한양신명조" w:eastAsia="한양신명조" w:hint="eastAsia"/>
            <w:color w:val="000000"/>
            <w:sz w:val="18"/>
            <w:szCs w:val="18"/>
          </w:rPr>
          <w:delText>노드의 수로 나누어 평균을 취함</w:delText>
        </w:r>
        <w:r w:rsidRPr="00221D32" w:rsidDel="009F24F4">
          <w:rPr>
            <w:rFonts w:ascii="한양신명조" w:eastAsia="한양신명조"/>
            <w:color w:val="000000"/>
            <w:sz w:val="18"/>
            <w:szCs w:val="18"/>
          </w:rPr>
          <w:delText>.</w:delText>
        </w:r>
      </w:del>
    </w:p>
    <w:p w:rsidR="00221D32" w:rsidRPr="00221D32" w:rsidDel="009F24F4" w:rsidRDefault="00221D32" w:rsidP="00221D32">
      <w:pPr>
        <w:pStyle w:val="a8"/>
        <w:spacing w:before="0" w:beforeAutospacing="0" w:after="95" w:afterAutospacing="0" w:line="360" w:lineRule="atLeast"/>
        <w:jc w:val="both"/>
        <w:rPr>
          <w:del w:id="293" w:author="Kim 0BoO" w:date="2017-12-20T19:16:00Z"/>
          <w:rFonts w:ascii="한양신명조" w:eastAsia="한양신명조"/>
          <w:color w:val="000000"/>
          <w:sz w:val="18"/>
          <w:szCs w:val="18"/>
        </w:rPr>
      </w:pPr>
      <w:del w:id="294" w:author="Kim 0BoO" w:date="2017-12-20T19:16:00Z">
        <w:r w:rsidRPr="00221D32" w:rsidDel="009F24F4">
          <w:rPr>
            <w:rFonts w:ascii="한양신명조" w:eastAsia="한양신명조" w:hint="eastAsia"/>
            <w:color w:val="000000"/>
            <w:sz w:val="18"/>
            <w:szCs w:val="18"/>
          </w:rPr>
          <w:delText>프레임 에러</w:delText>
        </w:r>
        <w:r w:rsidRPr="00221D32" w:rsidDel="009F24F4">
          <w:rPr>
            <w:rFonts w:ascii="한양신명조" w:eastAsia="한양신명조"/>
            <w:color w:val="000000"/>
            <w:sz w:val="18"/>
            <w:szCs w:val="18"/>
          </w:rPr>
          <w:delText xml:space="preserve">(B): </w:delText>
        </w:r>
        <w:r w:rsidRPr="00221D32" w:rsidDel="009F24F4">
          <w:rPr>
            <w:rFonts w:ascii="한양신명조" w:eastAsia="한양신명조" w:hint="eastAsia"/>
            <w:color w:val="000000"/>
            <w:sz w:val="18"/>
            <w:szCs w:val="18"/>
          </w:rPr>
          <w:delText>충돌 및 간섭으로 인해 프레임에 에러가 발생하여 수신 실패한 프레임의 수</w:delText>
        </w:r>
        <w:r w:rsidRPr="00221D32" w:rsidDel="009F24F4">
          <w:rPr>
            <w:rFonts w:ascii="한양신명조" w:eastAsia="한양신명조"/>
            <w:color w:val="000000"/>
            <w:sz w:val="18"/>
            <w:szCs w:val="18"/>
          </w:rPr>
          <w:delText>(</w:delText>
        </w:r>
        <w:r w:rsidRPr="00221D32" w:rsidDel="009F24F4">
          <w:rPr>
            <w:rFonts w:ascii="한양신명조" w:eastAsia="한양신명조" w:hint="eastAsia"/>
            <w:color w:val="000000"/>
            <w:sz w:val="18"/>
            <w:szCs w:val="18"/>
          </w:rPr>
          <w:delText>평균</w:delText>
        </w:r>
        <w:r w:rsidRPr="00221D32" w:rsidDel="009F24F4">
          <w:rPr>
            <w:rFonts w:ascii="한양신명조" w:eastAsia="한양신명조"/>
            <w:color w:val="000000"/>
            <w:sz w:val="18"/>
            <w:szCs w:val="18"/>
          </w:rPr>
          <w:delText>).</w:delText>
        </w:r>
      </w:del>
    </w:p>
    <w:p w:rsidR="00221D32" w:rsidRPr="00221D32" w:rsidDel="009F24F4" w:rsidRDefault="00221D32" w:rsidP="00221D32">
      <w:pPr>
        <w:pStyle w:val="a8"/>
        <w:spacing w:after="95" w:line="360" w:lineRule="atLeast"/>
        <w:rPr>
          <w:del w:id="295" w:author="Kim 0BoO" w:date="2017-12-20T19:16:00Z"/>
          <w:rFonts w:ascii="한양신명조" w:eastAsia="한양신명조"/>
          <w:color w:val="000000"/>
          <w:sz w:val="18"/>
          <w:szCs w:val="18"/>
        </w:rPr>
      </w:pPr>
      <w:del w:id="296" w:author="Kim 0BoO" w:date="2017-12-20T19:16:00Z">
        <w:r w:rsidRPr="00221D32" w:rsidDel="009F24F4">
          <w:rPr>
            <w:rFonts w:ascii="한양신명조" w:eastAsia="한양신명조" w:hint="eastAsia"/>
            <w:color w:val="000000"/>
            <w:sz w:val="18"/>
            <w:szCs w:val="18"/>
          </w:rPr>
          <w:delText>중복 수신</w:delText>
        </w:r>
        <w:r w:rsidRPr="00221D32" w:rsidDel="009F24F4">
          <w:rPr>
            <w:rFonts w:ascii="한양신명조" w:eastAsia="한양신명조"/>
            <w:color w:val="000000"/>
            <w:sz w:val="18"/>
            <w:szCs w:val="18"/>
          </w:rPr>
          <w:delText xml:space="preserve">(C): </w:delText>
        </w:r>
        <w:r w:rsidRPr="00221D32" w:rsidDel="009F24F4">
          <w:rPr>
            <w:rFonts w:ascii="한양신명조" w:eastAsia="한양신명조" w:hint="eastAsia"/>
            <w:color w:val="000000"/>
            <w:sz w:val="18"/>
            <w:szCs w:val="18"/>
          </w:rPr>
          <w:delText>에러 없이 프레임을 수신하였으나</w:delText>
        </w:r>
        <w:r w:rsidRPr="00221D32" w:rsidDel="009F24F4">
          <w:rPr>
            <w:rFonts w:ascii="한양신명조" w:eastAsia="한양신명조"/>
            <w:color w:val="000000"/>
            <w:sz w:val="18"/>
            <w:szCs w:val="18"/>
          </w:rPr>
          <w:delText xml:space="preserve">, </w:delText>
        </w:r>
        <w:r w:rsidRPr="00221D32" w:rsidDel="009F24F4">
          <w:rPr>
            <w:rFonts w:ascii="한양신명조" w:eastAsia="한양신명조" w:hint="eastAsia"/>
            <w:color w:val="000000"/>
            <w:sz w:val="18"/>
            <w:szCs w:val="18"/>
          </w:rPr>
          <w:delText>중복하여 수신된 프레임의 수</w:delText>
        </w:r>
        <w:r w:rsidRPr="00221D32" w:rsidDel="009F24F4">
          <w:rPr>
            <w:rFonts w:ascii="한양신명조" w:eastAsia="한양신명조"/>
            <w:color w:val="000000"/>
            <w:sz w:val="18"/>
            <w:szCs w:val="18"/>
          </w:rPr>
          <w:delText>(</w:delText>
        </w:r>
        <w:r w:rsidRPr="00221D32" w:rsidDel="009F24F4">
          <w:rPr>
            <w:rFonts w:ascii="한양신명조" w:eastAsia="한양신명조" w:hint="eastAsia"/>
            <w:color w:val="000000"/>
            <w:sz w:val="18"/>
            <w:szCs w:val="18"/>
          </w:rPr>
          <w:delText>평균</w:delText>
        </w:r>
        <w:r w:rsidRPr="00221D32" w:rsidDel="009F24F4">
          <w:rPr>
            <w:rFonts w:ascii="한양신명조" w:eastAsia="한양신명조"/>
            <w:color w:val="000000"/>
            <w:sz w:val="18"/>
            <w:szCs w:val="18"/>
          </w:rPr>
          <w:delText>)</w:delText>
        </w:r>
      </w:del>
    </w:p>
    <w:p w:rsidR="00221D32" w:rsidRPr="00221D32" w:rsidDel="009F24F4" w:rsidRDefault="00221D32" w:rsidP="00221D32">
      <w:pPr>
        <w:pStyle w:val="a8"/>
        <w:spacing w:after="95" w:line="360" w:lineRule="atLeast"/>
        <w:rPr>
          <w:del w:id="297" w:author="Kim 0BoO" w:date="2017-12-20T19:16:00Z"/>
          <w:rFonts w:ascii="한양신명조" w:eastAsia="한양신명조"/>
          <w:color w:val="000000"/>
          <w:sz w:val="18"/>
          <w:szCs w:val="18"/>
        </w:rPr>
      </w:pPr>
      <w:del w:id="298" w:author="Kim 0BoO" w:date="2017-12-20T19:16:00Z">
        <w:r w:rsidRPr="00221D32" w:rsidDel="009F24F4">
          <w:rPr>
            <w:rFonts w:ascii="한양신명조" w:eastAsia="한양신명조" w:hint="eastAsia"/>
            <w:color w:val="000000"/>
            <w:sz w:val="18"/>
            <w:szCs w:val="18"/>
          </w:rPr>
          <w:delText>수신 성공</w:delText>
        </w:r>
        <w:r w:rsidRPr="00221D32" w:rsidDel="009F24F4">
          <w:rPr>
            <w:rFonts w:ascii="한양신명조" w:eastAsia="한양신명조"/>
            <w:color w:val="000000"/>
            <w:sz w:val="18"/>
            <w:szCs w:val="18"/>
          </w:rPr>
          <w:delText xml:space="preserve">: </w:delText>
        </w:r>
        <w:r w:rsidRPr="00221D32" w:rsidDel="009F24F4">
          <w:rPr>
            <w:rFonts w:ascii="한양신명조" w:eastAsia="한양신명조" w:hint="eastAsia"/>
            <w:color w:val="000000"/>
            <w:sz w:val="18"/>
            <w:szCs w:val="18"/>
          </w:rPr>
          <w:delText>성공적으로 수신된 프레임의 수</w:delText>
        </w:r>
        <w:r w:rsidRPr="00221D32" w:rsidDel="009F24F4">
          <w:rPr>
            <w:rFonts w:ascii="한양신명조" w:eastAsia="한양신명조"/>
            <w:color w:val="000000"/>
            <w:sz w:val="18"/>
            <w:szCs w:val="18"/>
          </w:rPr>
          <w:delText>.(</w:delText>
        </w:r>
        <w:r w:rsidRPr="00221D32" w:rsidDel="009F24F4">
          <w:rPr>
            <w:rFonts w:ascii="한양신명조" w:eastAsia="한양신명조" w:hint="eastAsia"/>
            <w:color w:val="000000"/>
            <w:sz w:val="18"/>
            <w:szCs w:val="18"/>
          </w:rPr>
          <w:delText>즉</w:delText>
        </w:r>
        <w:r w:rsidRPr="00221D32" w:rsidDel="009F24F4">
          <w:rPr>
            <w:rFonts w:ascii="한양신명조" w:eastAsia="한양신명조"/>
            <w:color w:val="000000"/>
            <w:sz w:val="18"/>
            <w:szCs w:val="18"/>
          </w:rPr>
          <w:delText>, A-(B+C) )</w:delText>
        </w:r>
      </w:del>
    </w:p>
    <w:p w:rsidR="00221D32" w:rsidRPr="00221D32" w:rsidDel="009F24F4" w:rsidRDefault="00221D32" w:rsidP="00221D32">
      <w:pPr>
        <w:pStyle w:val="a8"/>
        <w:spacing w:after="95" w:line="360" w:lineRule="atLeast"/>
        <w:rPr>
          <w:del w:id="299" w:author="Kim 0BoO" w:date="2017-12-20T19:16:00Z"/>
          <w:rFonts w:ascii="한양신명조" w:eastAsia="한양신명조"/>
          <w:color w:val="000000"/>
          <w:sz w:val="18"/>
          <w:szCs w:val="18"/>
        </w:rPr>
      </w:pPr>
      <w:del w:id="300" w:author="Kim 0BoO" w:date="2017-12-20T19:16:00Z">
        <w:r w:rsidRPr="00221D32" w:rsidDel="009F24F4">
          <w:rPr>
            <w:rFonts w:ascii="한양신명조" w:eastAsia="한양신명조" w:hint="eastAsia"/>
            <w:color w:val="000000"/>
            <w:sz w:val="18"/>
            <w:szCs w:val="18"/>
          </w:rPr>
          <w:delText>확산소요 시간</w:delText>
        </w:r>
        <w:r w:rsidRPr="00221D32" w:rsidDel="009F24F4">
          <w:rPr>
            <w:rFonts w:ascii="한양신명조" w:eastAsia="한양신명조"/>
            <w:color w:val="000000"/>
            <w:sz w:val="18"/>
            <w:szCs w:val="18"/>
          </w:rPr>
          <w:delText xml:space="preserve">: </w:delText>
        </w:r>
        <w:r w:rsidRPr="00221D32" w:rsidDel="009F24F4">
          <w:rPr>
            <w:rFonts w:ascii="한양신명조" w:eastAsia="한양신명조" w:hint="eastAsia"/>
            <w:color w:val="000000"/>
            <w:sz w:val="18"/>
            <w:szCs w:val="18"/>
          </w:rPr>
          <w:delText>단위는 초</w:delText>
        </w:r>
        <w:r w:rsidRPr="00221D32" w:rsidDel="009F24F4">
          <w:rPr>
            <w:rFonts w:ascii="한양신명조" w:eastAsia="한양신명조"/>
            <w:color w:val="000000"/>
            <w:sz w:val="18"/>
            <w:szCs w:val="18"/>
          </w:rPr>
          <w:delText>(sec)</w:delText>
        </w:r>
        <w:r w:rsidRPr="00221D32" w:rsidDel="009F24F4">
          <w:rPr>
            <w:rFonts w:ascii="한양신명조" w:eastAsia="한양신명조" w:hint="eastAsia"/>
            <w:color w:val="000000"/>
            <w:sz w:val="18"/>
            <w:szCs w:val="18"/>
          </w:rPr>
          <w:delText>로 소스 노드가 최초로 프레임을 전송한 시간부터</w:delText>
        </w:r>
        <w:r w:rsidRPr="00221D32" w:rsidDel="009F24F4">
          <w:rPr>
            <w:rFonts w:ascii="한양신명조" w:eastAsia="한양신명조"/>
            <w:color w:val="000000"/>
            <w:sz w:val="18"/>
            <w:szCs w:val="18"/>
          </w:rPr>
          <w:delText xml:space="preserve">, </w:delText>
        </w:r>
        <w:r w:rsidRPr="00221D32" w:rsidDel="009F24F4">
          <w:rPr>
            <w:rFonts w:ascii="한양신명조" w:eastAsia="한양신명조" w:hint="eastAsia"/>
            <w:color w:val="000000"/>
            <w:sz w:val="18"/>
            <w:szCs w:val="18"/>
          </w:rPr>
          <w:delText>네트워크 내에 어떠한 무선 노드도 더 이상 전송할 것이 없게 되는 시간까지로 정의함</w:delText>
        </w:r>
        <w:r w:rsidRPr="00221D32" w:rsidDel="009F24F4">
          <w:rPr>
            <w:rFonts w:ascii="한양신명조" w:eastAsia="한양신명조"/>
            <w:color w:val="000000"/>
            <w:sz w:val="18"/>
            <w:szCs w:val="18"/>
          </w:rPr>
          <w:delText xml:space="preserve">. </w:delText>
        </w:r>
      </w:del>
    </w:p>
    <w:p w:rsidR="00221D32" w:rsidRDefault="00221D32" w:rsidP="00221D32">
      <w:pPr>
        <w:pStyle w:val="a8"/>
        <w:spacing w:before="0" w:beforeAutospacing="0" w:after="95" w:afterAutospacing="0" w:line="360" w:lineRule="atLeast"/>
        <w:jc w:val="both"/>
        <w:rPr>
          <w:rFonts w:ascii="한양신명조" w:eastAsia="한양신명조"/>
          <w:color w:val="000000"/>
          <w:sz w:val="18"/>
          <w:szCs w:val="18"/>
        </w:rPr>
      </w:pPr>
    </w:p>
    <w:p w:rsidR="006C04DF" w:rsidRDefault="00CE330C">
      <w:pPr>
        <w:pStyle w:val="a8"/>
        <w:keepNext/>
        <w:spacing w:before="0" w:beforeAutospacing="0" w:after="95" w:afterAutospacing="0" w:line="360" w:lineRule="atLeast"/>
        <w:jc w:val="both"/>
        <w:rPr>
          <w:ins w:id="301" w:author="Kim 0BoO" w:date="2017-12-20T19:23:00Z"/>
        </w:rPr>
        <w:pPrChange w:id="302" w:author="Kim 0BoO" w:date="2017-12-20T19:23:00Z">
          <w:pPr>
            <w:pStyle w:val="a8"/>
            <w:spacing w:before="0" w:beforeAutospacing="0" w:after="95" w:afterAutospacing="0" w:line="360" w:lineRule="atLeast"/>
            <w:jc w:val="both"/>
          </w:pPr>
        </w:pPrChange>
      </w:pPr>
      <w:ins w:id="303" w:author="Kim 0BoO" w:date="2017-12-20T19:22:00Z">
        <w:r>
          <w:rPr>
            <w:noProof/>
          </w:rPr>
          <w:lastRenderedPageBreak/>
          <w:drawing>
            <wp:inline distT="0" distB="0" distL="0" distR="0">
              <wp:extent cx="2976880" cy="1676400"/>
              <wp:effectExtent l="0" t="0" r="0" b="0"/>
              <wp:docPr id="4" name="그림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76880" cy="16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6C04DF" w:rsidRDefault="006C04DF">
      <w:pPr>
        <w:pStyle w:val="ab"/>
        <w:rPr>
          <w:ins w:id="304" w:author="Kim 0BoO" w:date="2017-12-20T19:22:00Z"/>
          <w:rFonts w:ascii="한양신명조" w:eastAsia="한양신명조"/>
          <w:color w:val="000000"/>
          <w:sz w:val="18"/>
          <w:szCs w:val="18"/>
        </w:rPr>
        <w:pPrChange w:id="305" w:author="Kim 0BoO" w:date="2017-12-20T19:23:00Z">
          <w:pPr>
            <w:pStyle w:val="a8"/>
            <w:spacing w:before="0" w:beforeAutospacing="0" w:after="95" w:afterAutospacing="0" w:line="360" w:lineRule="atLeast"/>
            <w:jc w:val="both"/>
          </w:pPr>
        </w:pPrChange>
      </w:pPr>
      <w:ins w:id="306" w:author="Kim 0BoO" w:date="2017-12-20T19:23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307" w:author="Kim 0BoO" w:date="2017-12-20T20:42:00Z">
        <w:r w:rsidR="00B95673">
          <w:rPr>
            <w:noProof/>
          </w:rPr>
          <w:t>5</w:t>
        </w:r>
      </w:ins>
      <w:ins w:id="308" w:author="Kim 0BoO" w:date="2017-12-20T19:23:00Z">
        <w:r>
          <w:fldChar w:fldCharType="end"/>
        </w:r>
        <w:r>
          <w:t xml:space="preserve"> </w:t>
        </w:r>
        <w:bookmarkStart w:id="309" w:name="OLE_LINK14"/>
        <w:r>
          <w:rPr>
            <w:rFonts w:hint="eastAsia"/>
          </w:rPr>
          <w:t>수신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성공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프레임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수</w:t>
        </w:r>
      </w:ins>
      <w:bookmarkStart w:id="310" w:name="OLE_LINK12"/>
      <w:ins w:id="311" w:author="Kim 0BoO" w:date="2017-12-20T20:11:00Z">
        <w:r w:rsidR="0034706F">
          <w:rPr>
            <w:rFonts w:hint="eastAsia"/>
          </w:rPr>
          <w:t>(</w:t>
        </w:r>
        <w:r w:rsidR="0034706F">
          <w:t xml:space="preserve">PBF </w:t>
        </w:r>
        <w:r w:rsidR="0034706F">
          <w:rPr>
            <w:rFonts w:hint="eastAsia"/>
          </w:rPr>
          <w:t>I</w:t>
        </w:r>
        <w:r w:rsidR="0034706F">
          <w:t>)</w:t>
        </w:r>
      </w:ins>
      <w:bookmarkEnd w:id="309"/>
      <w:bookmarkEnd w:id="310"/>
    </w:p>
    <w:p w:rsidR="006C04DF" w:rsidRDefault="006C04DF" w:rsidP="00CF29F9">
      <w:pPr>
        <w:pStyle w:val="a8"/>
        <w:spacing w:before="0" w:beforeAutospacing="0" w:after="95" w:afterAutospacing="0" w:line="322" w:lineRule="atLeast"/>
        <w:ind w:left="200"/>
        <w:jc w:val="both"/>
        <w:rPr>
          <w:ins w:id="312" w:author="Kim 0BoO" w:date="2017-12-20T19:59:00Z"/>
          <w:rFonts w:ascii="한양신명조" w:eastAsia="한양신명조"/>
          <w:color w:val="000000"/>
          <w:w w:val="90"/>
          <w:sz w:val="18"/>
          <w:szCs w:val="18"/>
        </w:rPr>
      </w:pPr>
      <w:bookmarkStart w:id="313" w:name="OLE_LINK11"/>
      <w:ins w:id="314" w:author="Kim 0BoO" w:date="2017-12-20T19:24:00Z">
        <w:r>
          <w:rPr>
            <w:rFonts w:ascii="한양신명조" w:eastAsia="한양신명조"/>
            <w:color w:val="000000"/>
            <w:w w:val="90"/>
            <w:sz w:val="18"/>
            <w:szCs w:val="18"/>
          </w:rPr>
          <w:t>Fig.5</w:t>
        </w:r>
        <w:bookmarkEnd w:id="313"/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에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서는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노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드의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수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가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30개부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터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120개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인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경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우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에 대하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여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, 성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공적으로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수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신한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프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레임의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수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를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관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찰할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수 있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다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.</w:t>
        </w:r>
      </w:ins>
      <w:ins w:id="315" w:author="Kim 0BoO" w:date="2017-12-20T20:31:00Z">
        <w:r w:rsidR="00B22B6E">
          <w:rPr>
            <w:rFonts w:ascii="한양신명조" w:eastAsia="한양신명조"/>
            <w:color w:val="000000"/>
            <w:w w:val="90"/>
            <w:sz w:val="18"/>
            <w:szCs w:val="18"/>
          </w:rPr>
          <w:t xml:space="preserve"> </w:t>
        </w:r>
      </w:ins>
      <w:ins w:id="316" w:author="Kim 0BoO" w:date="2017-12-20T19:24:00Z"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확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률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1.0은 전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송의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제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한이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없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는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경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우로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, 노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드의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수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가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30개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일때는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864.2개로 나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타나고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, 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120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개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인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경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우는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8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01.98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로 감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소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하</w:t>
        </w:r>
      </w:ins>
      <w:ins w:id="317" w:author="Kim 0BoO" w:date="2017-12-20T19:38:00Z">
        <w:r w:rsidR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여 밀집도가 증가할수록 수신성능이 감소하는 문제를 볼 수 있다.</w:t>
        </w:r>
        <w:r w:rsidR="00CF29F9">
          <w:rPr>
            <w:rFonts w:ascii="한양신명조" w:eastAsia="한양신명조"/>
            <w:color w:val="000000"/>
            <w:w w:val="90"/>
            <w:sz w:val="18"/>
            <w:szCs w:val="18"/>
          </w:rPr>
          <w:t xml:space="preserve"> </w:t>
        </w:r>
      </w:ins>
      <w:ins w:id="318" w:author="Kim 0BoO" w:date="2017-12-20T19:24:00Z"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반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면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전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송을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확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률에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따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라서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억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제하는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경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 xml:space="preserve">우에는 </w:t>
        </w:r>
      </w:ins>
      <w:ins w:id="319" w:author="Kim 0BoO" w:date="2017-12-20T19:38:00Z">
        <w:r w:rsidR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작은 </w:t>
        </w:r>
      </w:ins>
      <w:ins w:id="320" w:author="Kim 0BoO" w:date="2017-12-20T19:24:00Z"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확률</w:t>
        </w:r>
      </w:ins>
      <w:ins w:id="321" w:author="Kim 0BoO" w:date="2017-12-20T19:39:00Z">
        <w:r w:rsidR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을 사용하여 전송을 보다 공격적으로 억제할</w:t>
        </w:r>
      </w:ins>
      <w:ins w:id="322" w:author="Kim 0BoO" w:date="2017-12-20T19:24:00Z"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성공적으로 수신한 프레임의 수가 </w:t>
        </w:r>
      </w:ins>
      <w:ins w:id="323" w:author="Kim 0BoO" w:date="2017-12-20T19:39:00Z">
        <w:r w:rsidR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증가하여 확률을 통한 </w:t>
        </w:r>
      </w:ins>
      <w:ins w:id="324" w:author="Kim 0BoO" w:date="2017-12-20T19:40:00Z">
        <w:r w:rsidR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전송 억제가 수신 성능 향상에 효과가 있음을 알 수 있다</w:t>
        </w:r>
      </w:ins>
      <w:ins w:id="325" w:author="Kim 0BoO" w:date="2017-12-20T19:24:00Z"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. </w:t>
        </w:r>
      </w:ins>
    </w:p>
    <w:p w:rsidR="00CE330C" w:rsidRPr="004364E0" w:rsidRDefault="00CE330C" w:rsidP="00CE330C">
      <w:pPr>
        <w:pStyle w:val="a8"/>
        <w:spacing w:before="0" w:beforeAutospacing="0" w:after="95" w:afterAutospacing="0" w:line="322" w:lineRule="atLeast"/>
        <w:ind w:left="446" w:hanging="246"/>
        <w:rPr>
          <w:ins w:id="326" w:author="Kim 0BoO" w:date="2017-12-20T19:59:00Z"/>
          <w:rFonts w:ascii="한양신명조" w:eastAsia="한양신명조"/>
          <w:color w:val="000000"/>
          <w:w w:val="90"/>
          <w:sz w:val="18"/>
          <w:szCs w:val="18"/>
        </w:rPr>
      </w:pPr>
      <w:ins w:id="327" w:author="Kim 0BoO" w:date="2017-12-20T19:59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1679575</wp:posOffset>
                  </wp:positionV>
                  <wp:extent cx="2875280" cy="165100"/>
                  <wp:effectExtent l="0" t="0" r="0" b="0"/>
                  <wp:wrapNone/>
                  <wp:docPr id="16" name="Text Box 6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75280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330C" w:rsidRPr="00C30BAD" w:rsidRDefault="00CE330C">
                              <w:pPr>
                                <w:pStyle w:val="ab"/>
                                <w:jc w:val="left"/>
                                <w:rPr>
                                  <w:rFonts w:ascii="한양신명조" w:eastAsia="한양신명조" w:hAnsi="굴림" w:cs="굴림"/>
                                  <w:color w:val="000000"/>
                                  <w:w w:val="90"/>
                                  <w:kern w:val="0"/>
                                  <w:sz w:val="18"/>
                                  <w:szCs w:val="18"/>
                                </w:rPr>
                                <w:pPrChange w:id="328" w:author="Kim 0BoO" w:date="2017-12-20T19:59:00Z">
                                  <w:pPr>
                                    <w:pStyle w:val="ab"/>
                                    <w:ind w:left="625"/>
                                  </w:pPr>
                                </w:pPrChange>
                              </w:pPr>
                              <w:r>
                                <w:t xml:space="preserve">Figure </w:t>
                              </w:r>
                              <w:del w:id="329" w:author="Kim 0BoO" w:date="2017-12-20T19:59:00Z">
                                <w:r w:rsidDel="00CE330C">
                                  <w:fldChar w:fldCharType="begin"/>
                                </w:r>
                                <w:r w:rsidDel="00CE330C">
                                  <w:delInstrText xml:space="preserve"> SEQ Figure \* ARABIC </w:delInstrText>
                                </w:r>
                                <w:r w:rsidDel="00CE330C">
                                  <w:fldChar w:fldCharType="separate"/>
                                </w:r>
                                <w:r w:rsidDel="00CE330C">
                                  <w:rPr>
                                    <w:noProof/>
                                  </w:rPr>
                                  <w:delText>7</w:delText>
                                </w:r>
                                <w:r w:rsidDel="00CE330C">
                                  <w:fldChar w:fldCharType="end"/>
                                </w:r>
                                <w:r w:rsidDel="00CE330C">
                                  <w:delText xml:space="preserve"> </w:delText>
                                </w:r>
                              </w:del>
                              <w:ins w:id="330" w:author="Kim 0BoO" w:date="2017-12-20T19:59:00Z">
                                <w:r>
                                  <w:t xml:space="preserve">6 </w:t>
                                </w:r>
                              </w:ins>
                              <w:r>
                                <w:rPr>
                                  <w:rFonts w:hint="eastAsia"/>
                                </w:rPr>
                                <w:t>프레임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에러율</w:t>
                              </w:r>
                              <w:ins w:id="331" w:author="Kim 0BoO" w:date="2017-12-20T20:11:00Z">
                                <w:r w:rsidR="0034706F">
                                  <w:rPr>
                                    <w:rFonts w:hint="eastAsia"/>
                                  </w:rPr>
                                  <w:t>(</w:t>
                                </w:r>
                                <w:r w:rsidR="0034706F">
                                  <w:t xml:space="preserve">PBF </w:t>
                                </w:r>
                                <w:r w:rsidR="0034706F">
                                  <w:rPr>
                                    <w:rFonts w:hint="eastAsia"/>
                                  </w:rPr>
                                  <w:t>I</w:t>
                                </w:r>
                                <w:r w:rsidR="0034706F"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shape id="Text Box 667" o:spid="_x0000_s1206" type="#_x0000_t202" style="position:absolute;left:0;text-align:left;margin-left:10pt;margin-top:132.25pt;width:226.4pt;height:1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" stroked="f">
                  <v:textbox style="mso-fit-shape-to-text:t" inset="0,0,0,0">
                    <w:txbxContent>
                      <w:p w:rsidR="00CE330C" w:rsidRPr="00C30BAD" w:rsidRDefault="00CE330C" w:rsidP="00CE330C">
                        <w:pPr>
                          <w:pStyle w:val="ab"/>
                          <w:jc w:val="left"/>
                          <w:rPr>
                            <w:rFonts w:ascii="한양신명조" w:eastAsia="한양신명조" w:hAnsi="굴림" w:cs="굴림"/>
                            <w:color w:val="000000"/>
                            <w:w w:val="90"/>
                            <w:kern w:val="0"/>
                            <w:sz w:val="18"/>
                            <w:szCs w:val="18"/>
                          </w:rPr>
                          <w:pPrChange w:id="350" w:author="Kim 0BoO" w:date="2017-12-20T19:59:00Z">
                            <w:pPr>
                              <w:pStyle w:val="ab"/>
                              <w:ind w:left="625"/>
                            </w:pPr>
                          </w:pPrChange>
                        </w:pPr>
                        <w:r>
                          <w:t xml:space="preserve">Figure </w:t>
                        </w:r>
                        <w:del w:id="351" w:author="Kim 0BoO" w:date="2017-12-20T19:59:00Z">
                          <w:r w:rsidDel="00CE330C">
                            <w:fldChar w:fldCharType="begin"/>
                          </w:r>
                          <w:r w:rsidDel="00CE330C">
                            <w:delInstrText xml:space="preserve"> SEQ Figure \* ARABIC </w:delInstrText>
                          </w:r>
                          <w:r w:rsidDel="00CE330C">
                            <w:fldChar w:fldCharType="separate"/>
                          </w:r>
                          <w:r w:rsidDel="00CE330C">
                            <w:rPr>
                              <w:noProof/>
                            </w:rPr>
                            <w:delText>7</w:delText>
                          </w:r>
                          <w:r w:rsidDel="00CE330C">
                            <w:fldChar w:fldCharType="end"/>
                          </w:r>
                          <w:r w:rsidDel="00CE330C">
                            <w:delText xml:space="preserve"> </w:delText>
                          </w:r>
                        </w:del>
                        <w:ins w:id="352" w:author="Kim 0BoO" w:date="2017-12-20T19:59:00Z">
                          <w:r>
                            <w:t>6</w:t>
                          </w:r>
                          <w:r>
                            <w:t xml:space="preserve"> </w:t>
                          </w:r>
                        </w:ins>
                        <w:r>
                          <w:rPr>
                            <w:rFonts w:hint="eastAsia"/>
                          </w:rPr>
                          <w:t>프레임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에러율</w:t>
                        </w:r>
                        <w:ins w:id="353" w:author="Kim 0BoO" w:date="2017-12-20T20:11:00Z">
                          <w:r w:rsidR="0034706F">
                            <w:rPr>
                              <w:rFonts w:hint="eastAsia"/>
                            </w:rPr>
                            <w:t>(</w:t>
                          </w:r>
                          <w:r w:rsidR="0034706F">
                            <w:t xml:space="preserve">PBF </w:t>
                          </w:r>
                          <w:r w:rsidR="0034706F">
                            <w:rPr>
                              <w:rFonts w:hint="eastAsia"/>
                            </w:rPr>
                            <w:t>I</w:t>
                          </w:r>
                          <w:r w:rsidR="0034706F"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한양신명조" w:eastAsia="한양신명조"/>
            <w:noProof/>
            <w:color w:val="000000"/>
            <w:sz w:val="18"/>
            <w:szCs w:val="18"/>
            <w:rPrChange w:id="332" w:author="Unknown">
              <w:rPr>
                <w:noProof/>
              </w:rPr>
            </w:rPrChange>
          </w:rPr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haracter">
                <wp:posOffset>0</wp:posOffset>
              </wp:positionH>
              <wp:positionV relativeFrom="line">
                <wp:posOffset>0</wp:posOffset>
              </wp:positionV>
              <wp:extent cx="2875280" cy="1622425"/>
              <wp:effectExtent l="0" t="0" r="0" b="0"/>
              <wp:wrapNone/>
              <wp:docPr id="666" name="그림 66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66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75280" cy="16224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한양신명조" w:eastAsia="한양신명조"/>
            <w:noProof/>
            <w:color w:val="000000"/>
            <w:w w:val="90"/>
            <w:sz w:val="18"/>
            <w:szCs w:val="18"/>
            <w:rPrChange w:id="333" w:author="Unknown">
              <w:rPr>
                <w:noProof/>
              </w:rPr>
            </w:rPrChange>
          </w:rPr>
          <mc:AlternateContent>
            <mc:Choice Requires="wps">
              <w:drawing>
                <wp:inline distT="0" distB="0" distL="0" distR="0">
                  <wp:extent cx="2876550" cy="1624330"/>
                  <wp:effectExtent l="0" t="0" r="0" b="0"/>
                  <wp:docPr id="2" name="AutoShap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876550" cy="162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rect w14:anchorId="1C6CE81F" id="AutoShape 15" o:spid="_x0000_s1026" style="width:226.5pt;height:12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" filled="f" stroked="f">
                  <o:lock v:ext="edit" aspectratio="t"/>
                  <w10:anchorlock/>
                </v:rect>
              </w:pict>
            </mc:Fallback>
          </mc:AlternateContent>
        </w:r>
      </w:ins>
    </w:p>
    <w:p w:rsidR="00CE330C" w:rsidRDefault="00CE330C" w:rsidP="00CF29F9">
      <w:pPr>
        <w:pStyle w:val="a8"/>
        <w:spacing w:before="0" w:beforeAutospacing="0" w:after="95" w:afterAutospacing="0" w:line="322" w:lineRule="atLeast"/>
        <w:ind w:left="200"/>
        <w:jc w:val="both"/>
        <w:rPr>
          <w:ins w:id="334" w:author="Kim 0BoO" w:date="2017-12-20T19:59:00Z"/>
          <w:rFonts w:ascii="한양신명조" w:eastAsia="한양신명조"/>
          <w:color w:val="000000"/>
          <w:w w:val="90"/>
          <w:sz w:val="18"/>
          <w:szCs w:val="18"/>
        </w:rPr>
      </w:pPr>
    </w:p>
    <w:p w:rsidR="00CE330C" w:rsidRDefault="00CE330C" w:rsidP="00CF29F9">
      <w:pPr>
        <w:pStyle w:val="a8"/>
        <w:spacing w:before="0" w:beforeAutospacing="0" w:after="95" w:afterAutospacing="0" w:line="322" w:lineRule="atLeast"/>
        <w:ind w:left="200"/>
        <w:jc w:val="both"/>
        <w:rPr>
          <w:ins w:id="335" w:author="Kim 0BoO" w:date="2017-12-20T20:14:00Z"/>
          <w:rFonts w:ascii="한양신명조" w:eastAsia="한양신명조"/>
          <w:color w:val="000000"/>
          <w:w w:val="90"/>
          <w:sz w:val="18"/>
          <w:szCs w:val="18"/>
        </w:rPr>
      </w:pPr>
      <w:ins w:id="336" w:author="Kim 0BoO" w:date="2017-12-20T20:06:00Z"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F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ig.6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의 프레임의 에러율을 </w:t>
        </w:r>
      </w:ins>
      <w:ins w:id="337" w:author="Kim 0BoO" w:date="2017-12-20T20:07:00Z"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통해 확률을 통한 전송 억제가 수신 성능 향상에 기여하는 이유를 알 수 있다.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 xml:space="preserve"> 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전송</w:t>
        </w:r>
      </w:ins>
      <w:ins w:id="338" w:author="Kim 0BoO" w:date="2017-12-20T20:08:00Z"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을 억제하지 않는 경우인 확률 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1.0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에서 노드의 수가 증가할수록 약 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33%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에서 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40%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까지 증가하는 반면 작은 확률을 사용할수록 충</w:t>
        </w:r>
      </w:ins>
      <w:ins w:id="339" w:author="Kim 0BoO" w:date="2017-12-20T20:09:00Z"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돌과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 xml:space="preserve"> 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간섭이 발생할 가능성이 낮아져 프레임 에러율도 감소하기 때문이다.</w:t>
        </w:r>
      </w:ins>
    </w:p>
    <w:p w:rsidR="00601AB6" w:rsidRDefault="00601AB6" w:rsidP="00CF29F9">
      <w:pPr>
        <w:pStyle w:val="a8"/>
        <w:spacing w:before="0" w:beforeAutospacing="0" w:after="95" w:afterAutospacing="0" w:line="322" w:lineRule="atLeast"/>
        <w:ind w:left="200"/>
        <w:jc w:val="both"/>
        <w:rPr>
          <w:ins w:id="340" w:author="Kim 0BoO" w:date="2017-12-20T20:10:00Z"/>
          <w:rFonts w:ascii="한양신명조" w:eastAsia="한양신명조"/>
          <w:color w:val="000000"/>
          <w:w w:val="90"/>
          <w:sz w:val="18"/>
          <w:szCs w:val="18"/>
        </w:rPr>
      </w:pPr>
    </w:p>
    <w:p w:rsidR="00CF29F9" w:rsidRDefault="00CE330C">
      <w:pPr>
        <w:pStyle w:val="a8"/>
        <w:keepNext/>
        <w:spacing w:before="0" w:beforeAutospacing="0" w:after="95" w:afterAutospacing="0" w:line="322" w:lineRule="atLeast"/>
        <w:ind w:left="446" w:hanging="246"/>
        <w:rPr>
          <w:ins w:id="341" w:author="Kim 0BoO" w:date="2017-12-20T19:41:00Z"/>
        </w:rPr>
        <w:pPrChange w:id="342" w:author="Kim 0BoO" w:date="2017-12-20T19:41:00Z">
          <w:pPr>
            <w:pStyle w:val="a8"/>
            <w:spacing w:before="0" w:beforeAutospacing="0" w:after="95" w:afterAutospacing="0" w:line="322" w:lineRule="atLeast"/>
            <w:ind w:left="446" w:hanging="246"/>
          </w:pPr>
        </w:pPrChange>
      </w:pPr>
      <w:ins w:id="343" w:author="Kim 0BoO" w:date="2017-12-20T19:40:00Z">
        <w:r w:rsidRPr="00A55018">
          <w:rPr>
            <w:noProof/>
          </w:rPr>
          <w:drawing>
            <wp:inline distT="0" distB="0" distL="0" distR="0">
              <wp:extent cx="2976880" cy="1571625"/>
              <wp:effectExtent l="0" t="0" r="0" b="0"/>
              <wp:docPr id="3" name="그림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그림 1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76880" cy="1571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CF29F9" w:rsidRDefault="00CF29F9">
      <w:pPr>
        <w:pStyle w:val="ab"/>
        <w:jc w:val="left"/>
        <w:rPr>
          <w:ins w:id="344" w:author="Kim 0BoO" w:date="2017-12-20T19:40:00Z"/>
          <w:rFonts w:ascii="한양신명조" w:eastAsia="한양신명조"/>
          <w:color w:val="000000"/>
          <w:w w:val="90"/>
          <w:sz w:val="18"/>
          <w:szCs w:val="18"/>
        </w:rPr>
        <w:pPrChange w:id="345" w:author="Kim 0BoO" w:date="2017-12-20T19:41:00Z">
          <w:pPr>
            <w:pStyle w:val="a8"/>
            <w:spacing w:before="0" w:beforeAutospacing="0" w:after="95" w:afterAutospacing="0" w:line="322" w:lineRule="atLeast"/>
            <w:ind w:left="446" w:hanging="246"/>
          </w:pPr>
        </w:pPrChange>
      </w:pPr>
      <w:ins w:id="346" w:author="Kim 0BoO" w:date="2017-12-20T19:41:00Z">
        <w:r>
          <w:t xml:space="preserve">Figure </w:t>
        </w:r>
      </w:ins>
      <w:ins w:id="347" w:author="Kim 0BoO" w:date="2017-12-20T19:59:00Z">
        <w:r w:rsidR="00CE330C">
          <w:t>7</w:t>
        </w:r>
      </w:ins>
      <w:ins w:id="348" w:author="Kim 0BoO" w:date="2017-12-20T19:41:00Z">
        <w:r>
          <w:t xml:space="preserve"> </w:t>
        </w:r>
        <w:bookmarkStart w:id="349" w:name="OLE_LINK17"/>
        <w:r>
          <w:rPr>
            <w:rFonts w:hint="eastAsia"/>
          </w:rPr>
          <w:t>전체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수신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프레임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수</w:t>
        </w:r>
      </w:ins>
      <w:bookmarkStart w:id="350" w:name="OLE_LINK13"/>
      <w:ins w:id="351" w:author="Kim 0BoO" w:date="2017-12-20T20:11:00Z">
        <w:r w:rsidR="0034706F">
          <w:rPr>
            <w:rFonts w:hint="eastAsia"/>
          </w:rPr>
          <w:t>(</w:t>
        </w:r>
        <w:r w:rsidR="0034706F">
          <w:t xml:space="preserve">PBF </w:t>
        </w:r>
        <w:r w:rsidR="0034706F">
          <w:rPr>
            <w:rFonts w:hint="eastAsia"/>
          </w:rPr>
          <w:t>I</w:t>
        </w:r>
        <w:r w:rsidR="0034706F">
          <w:t>)</w:t>
        </w:r>
      </w:ins>
      <w:bookmarkEnd w:id="349"/>
      <w:bookmarkEnd w:id="350"/>
    </w:p>
    <w:p w:rsidR="00601AB6" w:rsidRDefault="00601AB6" w:rsidP="00601AB6">
      <w:pPr>
        <w:pStyle w:val="a8"/>
        <w:spacing w:before="0" w:beforeAutospacing="0" w:after="95" w:afterAutospacing="0" w:line="322" w:lineRule="atLeast"/>
        <w:ind w:left="200"/>
        <w:jc w:val="both"/>
        <w:rPr>
          <w:ins w:id="352" w:author="Kim 0BoO" w:date="2017-12-20T20:14:00Z"/>
          <w:rFonts w:ascii="한양신명조" w:eastAsia="한양신명조"/>
          <w:color w:val="000000"/>
          <w:w w:val="90"/>
          <w:sz w:val="18"/>
          <w:szCs w:val="18"/>
        </w:rPr>
      </w:pPr>
      <w:ins w:id="353" w:author="Kim 0BoO" w:date="2017-12-20T20:14:00Z"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lastRenderedPageBreak/>
          <w:t>한편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 xml:space="preserve">, 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전송을 시도하지 않기로 결정한 이후에도 프레임을 폐기하지 않는 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PBF I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은 전송을 억제할수록(즉,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 xml:space="preserve"> 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작은 확률</w:t>
        </w:r>
      </w:ins>
      <w:ins w:id="354" w:author="Kim 0BoO" w:date="2017-12-20T20:15:00Z">
        <w:r w:rsidR="00F80DA2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</w:t>
        </w:r>
      </w:ins>
      <w:ins w:id="355" w:author="Kim 0BoO" w:date="2017-12-20T20:14:00Z"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값을 사용할수록)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 xml:space="preserve"> 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수신에 성공하는 프레임이 많아지며,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 xml:space="preserve"> 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동시에 반드시 전송이 시도되기 때문에 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fig.7</w:t>
        </w:r>
      </w:ins>
      <w:ins w:id="356" w:author="Kim 0BoO" w:date="2017-12-20T20:15:00Z"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에서와 같이</w:t>
        </w:r>
      </w:ins>
      <w:ins w:id="357" w:author="Kim 0BoO" w:date="2017-12-20T20:14:00Z"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작은 전송 확률에서 전체 수신 프레임의 수가 더 크게 나타나는 것을 관찰할 수도 있다.</w:t>
        </w:r>
      </w:ins>
    </w:p>
    <w:p w:rsidR="00601AB6" w:rsidRDefault="00601AB6">
      <w:pPr>
        <w:pStyle w:val="a8"/>
        <w:keepNext/>
        <w:spacing w:before="0" w:beforeAutospacing="0" w:after="95" w:afterAutospacing="0" w:line="322" w:lineRule="atLeast"/>
        <w:ind w:left="200"/>
        <w:jc w:val="both"/>
        <w:rPr>
          <w:ins w:id="358" w:author="Kim 0BoO" w:date="2017-12-20T20:14:00Z"/>
        </w:rPr>
        <w:pPrChange w:id="359" w:author="Kim 0BoO" w:date="2017-12-20T20:14:00Z">
          <w:pPr>
            <w:pStyle w:val="a8"/>
            <w:spacing w:before="0" w:beforeAutospacing="0" w:after="95" w:afterAutospacing="0" w:line="322" w:lineRule="atLeast"/>
            <w:ind w:left="200"/>
            <w:jc w:val="both"/>
          </w:pPr>
        </w:pPrChange>
      </w:pPr>
      <w:moveToRangeStart w:id="360" w:author="Kim 0BoO" w:date="2017-12-20T20:14:00Z" w:name="move501564213"/>
      <w:moveTo w:id="361" w:author="Kim 0BoO" w:date="2017-12-20T20:14:00Z">
        <w:r w:rsidRPr="00A55018">
          <w:rPr>
            <w:noProof/>
          </w:rPr>
          <w:drawing>
            <wp:inline distT="0" distB="0" distL="0" distR="0" wp14:anchorId="4BF60EE5" wp14:editId="39A645D4">
              <wp:extent cx="2977200" cy="1538136"/>
              <wp:effectExtent l="0" t="0" r="0" b="5080"/>
              <wp:docPr id="701" name="그림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그림 1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77200" cy="15381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moveTo>
      <w:moveToRangeEnd w:id="360"/>
    </w:p>
    <w:p w:rsidR="00601AB6" w:rsidRPr="00601AB6" w:rsidRDefault="00601AB6">
      <w:pPr>
        <w:pStyle w:val="ab"/>
        <w:rPr>
          <w:ins w:id="362" w:author="Kim 0BoO" w:date="2017-12-20T20:14:00Z"/>
          <w:rFonts w:ascii="한양신명조" w:eastAsia="한양신명조"/>
          <w:color w:val="000000"/>
          <w:w w:val="90"/>
          <w:sz w:val="18"/>
          <w:szCs w:val="18"/>
          <w:rPrChange w:id="363" w:author="Kim 0BoO" w:date="2017-12-20T20:14:00Z">
            <w:rPr>
              <w:ins w:id="364" w:author="Kim 0BoO" w:date="2017-12-20T20:14:00Z"/>
              <w:rFonts w:ascii="한양신명조" w:eastAsia="한양신명조"/>
              <w:color w:val="000000"/>
              <w:w w:val="90"/>
              <w:sz w:val="18"/>
              <w:szCs w:val="18"/>
            </w:rPr>
          </w:rPrChange>
        </w:rPr>
        <w:pPrChange w:id="365" w:author="Kim 0BoO" w:date="2017-12-20T20:14:00Z">
          <w:pPr>
            <w:pStyle w:val="a8"/>
            <w:spacing w:before="0" w:beforeAutospacing="0" w:after="95" w:afterAutospacing="0" w:line="322" w:lineRule="atLeast"/>
            <w:ind w:left="200"/>
            <w:jc w:val="both"/>
          </w:pPr>
        </w:pPrChange>
      </w:pPr>
      <w:ins w:id="366" w:author="Kim 0BoO" w:date="2017-12-20T20:14:00Z">
        <w:r>
          <w:t>Figure 8</w:t>
        </w:r>
      </w:ins>
      <w:ins w:id="367" w:author="Kim 0BoO" w:date="2017-12-20T20:15:00Z">
        <w:r w:rsidR="001C4A06">
          <w:t xml:space="preserve"> </w:t>
        </w:r>
        <w:bookmarkStart w:id="368" w:name="OLE_LINK18"/>
        <w:r w:rsidR="001C4A06">
          <w:rPr>
            <w:rFonts w:hint="eastAsia"/>
          </w:rPr>
          <w:t>중복</w:t>
        </w:r>
        <w:r w:rsidR="001C4A06">
          <w:rPr>
            <w:rFonts w:hint="eastAsia"/>
          </w:rPr>
          <w:t xml:space="preserve"> </w:t>
        </w:r>
        <w:r w:rsidR="001C4A06">
          <w:rPr>
            <w:rFonts w:hint="eastAsia"/>
          </w:rPr>
          <w:t>수신</w:t>
        </w:r>
        <w:r w:rsidR="001C4A06">
          <w:rPr>
            <w:rFonts w:hint="eastAsia"/>
          </w:rPr>
          <w:t xml:space="preserve"> </w:t>
        </w:r>
        <w:r w:rsidR="001C4A06">
          <w:rPr>
            <w:rFonts w:hint="eastAsia"/>
          </w:rPr>
          <w:t>프레임의</w:t>
        </w:r>
        <w:r w:rsidR="001C4A06">
          <w:rPr>
            <w:rFonts w:hint="eastAsia"/>
          </w:rPr>
          <w:t xml:space="preserve"> </w:t>
        </w:r>
        <w:r w:rsidR="001C4A06">
          <w:rPr>
            <w:rFonts w:hint="eastAsia"/>
          </w:rPr>
          <w:t>수</w:t>
        </w:r>
      </w:ins>
      <w:ins w:id="369" w:author="Kim 0BoO" w:date="2017-12-20T20:21:00Z">
        <w:r w:rsidR="00ED5303">
          <w:rPr>
            <w:rFonts w:hint="eastAsia"/>
          </w:rPr>
          <w:t>(</w:t>
        </w:r>
        <w:r w:rsidR="00ED5303">
          <w:t xml:space="preserve">PBF </w:t>
        </w:r>
        <w:r w:rsidR="00ED5303">
          <w:rPr>
            <w:rFonts w:hint="eastAsia"/>
          </w:rPr>
          <w:t>I</w:t>
        </w:r>
        <w:r w:rsidR="00ED5303">
          <w:t>)</w:t>
        </w:r>
      </w:ins>
      <w:bookmarkEnd w:id="368"/>
    </w:p>
    <w:p w:rsidR="007643AF" w:rsidRDefault="007643AF">
      <w:pPr>
        <w:pStyle w:val="a8"/>
        <w:spacing w:before="0" w:beforeAutospacing="0" w:after="95" w:afterAutospacing="0" w:line="322" w:lineRule="atLeast"/>
        <w:jc w:val="both"/>
        <w:rPr>
          <w:ins w:id="370" w:author="Kim 0BoO" w:date="2017-12-20T20:15:00Z"/>
          <w:rFonts w:ascii="한양신명조" w:eastAsia="한양신명조"/>
          <w:color w:val="000000"/>
          <w:w w:val="90"/>
          <w:sz w:val="18"/>
          <w:szCs w:val="18"/>
        </w:rPr>
        <w:pPrChange w:id="371" w:author="Kim 0BoO" w:date="2017-12-20T20:17:00Z">
          <w:pPr>
            <w:pStyle w:val="a8"/>
            <w:spacing w:before="0" w:beforeAutospacing="0" w:after="95" w:afterAutospacing="0" w:line="322" w:lineRule="atLeast"/>
          </w:pPr>
        </w:pPrChange>
      </w:pPr>
    </w:p>
    <w:p w:rsidR="00EE6AF9" w:rsidRDefault="007643AF" w:rsidP="00DA2F6F">
      <w:pPr>
        <w:pStyle w:val="a8"/>
        <w:spacing w:before="0" w:beforeAutospacing="0" w:after="95" w:afterAutospacing="0" w:line="322" w:lineRule="atLeast"/>
        <w:jc w:val="both"/>
        <w:rPr>
          <w:ins w:id="372" w:author="Kim 0BoO" w:date="2017-12-20T20:18:00Z"/>
          <w:rFonts w:ascii="한양신명조" w:eastAsia="한양신명조"/>
          <w:color w:val="000000"/>
          <w:w w:val="90"/>
          <w:sz w:val="18"/>
          <w:szCs w:val="18"/>
        </w:rPr>
      </w:pPr>
      <w:ins w:id="373" w:author="Kim 0BoO" w:date="2017-12-20T20:15:00Z"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또한 전체 프레임의</w:t>
        </w:r>
      </w:ins>
      <w:ins w:id="374" w:author="Kim 0BoO" w:date="2017-12-20T20:16:00Z"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수가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 xml:space="preserve"> 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전송확률이 작을수록 더 크게 나타나는 현상에서와 같은 이유로</w:t>
        </w:r>
      </w:ins>
      <w:ins w:id="375" w:author="Kim 0BoO" w:date="2017-12-20T20:17:00Z">
        <w:r w:rsidR="008025E6" w:rsidRPr="008025E6">
          <w:rPr>
            <w:rFonts w:ascii="한양신명조" w:eastAsia="한양신명조"/>
            <w:color w:val="000000"/>
            <w:w w:val="90"/>
            <w:sz w:val="18"/>
            <w:szCs w:val="18"/>
          </w:rPr>
          <w:t xml:space="preserve"> </w:t>
        </w:r>
        <w:r w:rsidR="008025E6">
          <w:rPr>
            <w:rFonts w:ascii="한양신명조" w:eastAsia="한양신명조"/>
            <w:color w:val="000000"/>
            <w:w w:val="90"/>
            <w:sz w:val="18"/>
            <w:szCs w:val="18"/>
          </w:rPr>
          <w:t>fig.8</w:t>
        </w:r>
        <w:r w:rsidR="008025E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에서와 같이</w:t>
        </w:r>
      </w:ins>
      <w:ins w:id="376" w:author="Kim 0BoO" w:date="2017-12-20T20:16:00Z"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</w:t>
        </w:r>
      </w:ins>
      <w:ins w:id="377" w:author="Kim 0BoO" w:date="2017-12-20T20:17:00Z">
        <w:r w:rsidR="00DA2F6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중복 수신 프레임의 수도 낮은 확률에서 큰 값을 나타낸다.</w:t>
        </w:r>
      </w:ins>
    </w:p>
    <w:p w:rsidR="009508AC" w:rsidRDefault="009508AC" w:rsidP="00DA2F6F">
      <w:pPr>
        <w:pStyle w:val="a8"/>
        <w:spacing w:before="0" w:beforeAutospacing="0" w:after="95" w:afterAutospacing="0" w:line="322" w:lineRule="atLeast"/>
        <w:jc w:val="both"/>
        <w:rPr>
          <w:ins w:id="378" w:author="Kim 0BoO" w:date="2017-12-20T20:18:00Z"/>
          <w:rFonts w:ascii="한양신명조" w:eastAsia="한양신명조"/>
          <w:color w:val="000000"/>
          <w:w w:val="90"/>
          <w:sz w:val="18"/>
          <w:szCs w:val="18"/>
        </w:rPr>
      </w:pPr>
      <w:ins w:id="379" w:author="Kim 0BoO" w:date="2017-12-20T20:18:00Z"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중복 수신 프레임</w:t>
        </w:r>
      </w:ins>
      <w:ins w:id="380" w:author="Kim 0BoO" w:date="2017-12-20T20:19:00Z"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의 수가 클수록 불필요하게 채널을 점유하여 전송을 시도하는 경우가 더 많이 발생하였음을 의미</w:t>
        </w:r>
      </w:ins>
      <w:ins w:id="381" w:author="Kim 0BoO" w:date="2017-12-20T20:20:00Z"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하며,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 xml:space="preserve"> 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이 때문에 낮은 전송 확률을 사용하는 것이 수신 성능 향상에 기여</w:t>
        </w:r>
        <w:r w:rsidR="00753862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함에도 불구하고,</w:t>
        </w:r>
        <w:r w:rsidR="00753862">
          <w:rPr>
            <w:rFonts w:ascii="한양신명조" w:eastAsia="한양신명조"/>
            <w:color w:val="000000"/>
            <w:w w:val="90"/>
            <w:sz w:val="18"/>
            <w:szCs w:val="18"/>
          </w:rPr>
          <w:t xml:space="preserve"> 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fig.9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와 같이 확산에 소요되는 시간이</w:t>
        </w:r>
        <w:r w:rsidR="00753862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크게 증가하는 </w:t>
        </w:r>
      </w:ins>
      <w:ins w:id="382" w:author="Kim 0BoO" w:date="2017-12-20T20:21:00Z">
        <w:r w:rsidR="00753862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단점이 발생한다.</w:t>
        </w:r>
      </w:ins>
    </w:p>
    <w:p w:rsidR="00EE6AF9" w:rsidRDefault="00EE6AF9">
      <w:pPr>
        <w:pStyle w:val="a8"/>
        <w:keepNext/>
        <w:spacing w:before="0" w:beforeAutospacing="0" w:after="95" w:afterAutospacing="0" w:line="322" w:lineRule="atLeast"/>
        <w:jc w:val="both"/>
        <w:rPr>
          <w:ins w:id="383" w:author="Kim 0BoO" w:date="2017-12-20T20:18:00Z"/>
        </w:rPr>
        <w:pPrChange w:id="384" w:author="Kim 0BoO" w:date="2017-12-20T20:18:00Z">
          <w:pPr>
            <w:pStyle w:val="a8"/>
            <w:spacing w:before="0" w:beforeAutospacing="0" w:after="95" w:afterAutospacing="0" w:line="322" w:lineRule="atLeast"/>
            <w:jc w:val="both"/>
          </w:pPr>
        </w:pPrChange>
      </w:pPr>
      <w:moveToRangeStart w:id="385" w:author="Kim 0BoO" w:date="2017-12-20T20:18:00Z" w:name="move501564422"/>
      <w:moveTo w:id="386" w:author="Kim 0BoO" w:date="2017-12-20T20:18:00Z">
        <w:r>
          <w:rPr>
            <w:rFonts w:ascii="한양신명조" w:eastAsia="한양신명조"/>
            <w:noProof/>
            <w:color w:val="000000"/>
            <w:w w:val="90"/>
            <w:sz w:val="18"/>
            <w:szCs w:val="18"/>
            <w:rPrChange w:id="387" w:author="Unknown">
              <w:rPr>
                <w:noProof/>
              </w:rPr>
            </w:rPrChange>
          </w:rPr>
          <w:drawing>
            <wp:inline distT="0" distB="0" distL="0" distR="0" wp14:anchorId="229895B7" wp14:editId="52B44B4C">
              <wp:extent cx="2977200" cy="1677001"/>
              <wp:effectExtent l="0" t="0" r="0" b="0"/>
              <wp:docPr id="702" name="그림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77200" cy="1677001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moveTo>
      <w:moveToRangeEnd w:id="385"/>
    </w:p>
    <w:p w:rsidR="00EE6AF9" w:rsidRDefault="00EE6AF9">
      <w:pPr>
        <w:pStyle w:val="ab"/>
        <w:rPr>
          <w:ins w:id="388" w:author="Kim 0BoO" w:date="2017-12-20T20:18:00Z"/>
        </w:rPr>
      </w:pPr>
      <w:ins w:id="389" w:author="Kim 0BoO" w:date="2017-12-20T20:18:00Z">
        <w:r>
          <w:t>Figure 9</w:t>
        </w:r>
      </w:ins>
      <w:ins w:id="390" w:author="Kim 0BoO" w:date="2017-12-20T20:21:00Z">
        <w:r w:rsidR="00ED5303">
          <w:t xml:space="preserve"> </w:t>
        </w:r>
        <w:bookmarkStart w:id="391" w:name="OLE_LINK19"/>
        <w:r w:rsidR="00ED5303">
          <w:rPr>
            <w:rFonts w:hint="eastAsia"/>
          </w:rPr>
          <w:t>확산</w:t>
        </w:r>
        <w:r w:rsidR="00ED5303">
          <w:rPr>
            <w:rFonts w:hint="eastAsia"/>
          </w:rPr>
          <w:t xml:space="preserve"> </w:t>
        </w:r>
        <w:r w:rsidR="00ED5303">
          <w:rPr>
            <w:rFonts w:hint="eastAsia"/>
          </w:rPr>
          <w:t>소요</w:t>
        </w:r>
        <w:r w:rsidR="00ED5303">
          <w:rPr>
            <w:rFonts w:hint="eastAsia"/>
          </w:rPr>
          <w:t xml:space="preserve"> </w:t>
        </w:r>
        <w:r w:rsidR="00ED5303">
          <w:rPr>
            <w:rFonts w:hint="eastAsia"/>
          </w:rPr>
          <w:t>시간</w:t>
        </w:r>
        <w:r w:rsidR="00ED5303">
          <w:rPr>
            <w:rFonts w:hint="eastAsia"/>
          </w:rPr>
          <w:t xml:space="preserve"> (</w:t>
        </w:r>
        <w:r w:rsidR="00ED5303">
          <w:t xml:space="preserve">PBF </w:t>
        </w:r>
        <w:r w:rsidR="00ED5303">
          <w:rPr>
            <w:rFonts w:hint="eastAsia"/>
          </w:rPr>
          <w:t>I</w:t>
        </w:r>
        <w:r w:rsidR="00ED5303">
          <w:t>)</w:t>
        </w:r>
      </w:ins>
    </w:p>
    <w:bookmarkEnd w:id="391"/>
    <w:p w:rsidR="00BA21CD" w:rsidRDefault="00EE6AF9" w:rsidP="00DA2F6F">
      <w:pPr>
        <w:pStyle w:val="a8"/>
        <w:spacing w:before="0" w:beforeAutospacing="0" w:after="95" w:afterAutospacing="0" w:line="322" w:lineRule="atLeast"/>
        <w:jc w:val="both"/>
        <w:rPr>
          <w:ins w:id="392" w:author="Kim 0BoO" w:date="2017-12-20T20:31:00Z"/>
          <w:rFonts w:ascii="한양신명조" w:eastAsia="한양신명조"/>
          <w:color w:val="000000"/>
          <w:w w:val="90"/>
          <w:sz w:val="18"/>
          <w:szCs w:val="18"/>
        </w:rPr>
      </w:pPr>
      <w:ins w:id="393" w:author="Kim 0BoO" w:date="2017-12-20T20:18:00Z">
        <w:r w:rsidDel="00CE330C">
          <w:rPr>
            <w:rFonts w:ascii="한양신명조" w:eastAsia="한양신명조"/>
            <w:color w:val="000000"/>
            <w:w w:val="90"/>
            <w:sz w:val="18"/>
            <w:szCs w:val="18"/>
          </w:rPr>
          <w:t xml:space="preserve"> </w:t>
        </w:r>
      </w:ins>
    </w:p>
    <w:p w:rsidR="00B808D3" w:rsidRDefault="00BA21CD" w:rsidP="00DA2F6F">
      <w:pPr>
        <w:pStyle w:val="a8"/>
        <w:spacing w:before="0" w:beforeAutospacing="0" w:after="95" w:afterAutospacing="0" w:line="322" w:lineRule="atLeast"/>
        <w:jc w:val="both"/>
        <w:rPr>
          <w:ins w:id="394" w:author="Kim 0BoO" w:date="2017-12-20T20:38:00Z"/>
          <w:rFonts w:ascii="한양신명조" w:eastAsia="한양신명조"/>
          <w:color w:val="000000"/>
          <w:w w:val="90"/>
          <w:sz w:val="18"/>
          <w:szCs w:val="18"/>
        </w:rPr>
      </w:pPr>
      <w:ins w:id="395" w:author="Kim 0BoO" w:date="2017-12-20T20:32:00Z"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다음으로 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PBF II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의 수신 성능을 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fig.10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에서 관찰할 수 있다.</w:t>
        </w:r>
      </w:ins>
      <w:ins w:id="396" w:author="Kim 0BoO" w:date="2017-12-20T20:33:00Z">
        <w:r w:rsidR="00A33122">
          <w:rPr>
            <w:rFonts w:ascii="한양신명조" w:eastAsia="한양신명조"/>
            <w:color w:val="000000"/>
            <w:w w:val="90"/>
            <w:sz w:val="18"/>
            <w:szCs w:val="18"/>
          </w:rPr>
          <w:t xml:space="preserve"> </w:t>
        </w:r>
        <w:r w:rsidR="00A33122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P</w:t>
        </w:r>
        <w:r w:rsidR="00A33122">
          <w:rPr>
            <w:rFonts w:ascii="한양신명조" w:eastAsia="한양신명조"/>
            <w:color w:val="000000"/>
            <w:w w:val="90"/>
            <w:sz w:val="18"/>
            <w:szCs w:val="18"/>
          </w:rPr>
          <w:t>BF I</w:t>
        </w:r>
      </w:ins>
      <w:ins w:id="397" w:author="Kim 0BoO" w:date="2017-12-20T20:34:00Z">
        <w:r w:rsidR="00A33122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에서 낮은 전송 확률이 수신 성능 향상에 기여하는 것과는 </w:t>
        </w:r>
      </w:ins>
      <w:ins w:id="398" w:author="Kim 0BoO" w:date="2017-12-20T20:33:00Z">
        <w:r w:rsidR="00A33122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달리 프레임을 폐기하는 P</w:t>
        </w:r>
        <w:r w:rsidR="00A33122">
          <w:rPr>
            <w:rFonts w:ascii="한양신명조" w:eastAsia="한양신명조"/>
            <w:color w:val="000000"/>
            <w:w w:val="90"/>
            <w:sz w:val="18"/>
            <w:szCs w:val="18"/>
          </w:rPr>
          <w:t>BF II</w:t>
        </w:r>
        <w:r w:rsidR="00A33122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에서는 전송확률</w:t>
        </w:r>
      </w:ins>
      <w:ins w:id="399" w:author="Kim 0BoO" w:date="2017-12-20T20:34:00Z">
        <w:r w:rsidR="00A33122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이 작을수록 </w:t>
        </w:r>
      </w:ins>
      <w:ins w:id="400" w:author="Kim 0BoO" w:date="2017-12-20T20:35:00Z">
        <w:r w:rsidR="00A33122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성공적으로 수신한 프레임의 수가 감소하여 수신 성능이 떨어지는 것을 볼 수 있다.</w:t>
        </w:r>
      </w:ins>
    </w:p>
    <w:p w:rsidR="00E613C7" w:rsidRDefault="00E613C7" w:rsidP="00DA2F6F">
      <w:pPr>
        <w:pStyle w:val="a8"/>
        <w:spacing w:before="0" w:beforeAutospacing="0" w:after="95" w:afterAutospacing="0" w:line="322" w:lineRule="atLeast"/>
        <w:jc w:val="both"/>
        <w:rPr>
          <w:ins w:id="401" w:author="Kim 0BoO" w:date="2017-12-20T20:41:00Z"/>
          <w:rFonts w:ascii="한양신명조" w:eastAsia="한양신명조"/>
          <w:color w:val="000000"/>
          <w:w w:val="90"/>
          <w:sz w:val="18"/>
          <w:szCs w:val="18"/>
        </w:rPr>
      </w:pPr>
      <w:ins w:id="402" w:author="Kim 0BoO" w:date="2017-12-20T20:38:00Z">
        <w:r>
          <w:rPr>
            <w:rFonts w:ascii="한양신명조" w:eastAsia="한양신명조"/>
            <w:color w:val="000000"/>
            <w:w w:val="90"/>
            <w:sz w:val="18"/>
            <w:szCs w:val="18"/>
          </w:rPr>
          <w:t>Fig.11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에서 볼 수 있듯이,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 xml:space="preserve"> </w:t>
        </w:r>
      </w:ins>
      <w:ins w:id="403" w:author="Kim 0BoO" w:date="2017-12-20T20:39:00Z">
        <w:r>
          <w:rPr>
            <w:rFonts w:ascii="한양신명조" w:eastAsia="한양신명조"/>
            <w:color w:val="000000"/>
            <w:w w:val="90"/>
            <w:sz w:val="18"/>
            <w:szCs w:val="18"/>
          </w:rPr>
          <w:t xml:space="preserve">PBF 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I에서와 동일하게 P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 xml:space="preserve">BF II 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또한 작은 확률을 가질수록 프레임 에러율 측면에서 개선되는 </w:t>
        </w:r>
      </w:ins>
      <w:ins w:id="404" w:author="Kim 0BoO" w:date="2017-12-20T20:40:00Z"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효과를 보이기는 하나,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 xml:space="preserve"> </w:t>
        </w:r>
      </w:ins>
      <w:ins w:id="405" w:author="Kim 0BoO" w:date="2017-12-20T20:41:00Z"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프레임</w:t>
        </w:r>
      </w:ins>
      <w:ins w:id="406" w:author="Kim 0BoO" w:date="2017-12-20T20:44:00Z">
        <w:r w:rsidR="00F0240E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을 과도하게 폐기하는 </w:t>
        </w:r>
      </w:ins>
      <w:ins w:id="407" w:author="Kim 0BoO" w:date="2017-12-20T20:45:00Z">
        <w:r w:rsidR="00F0240E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문제가 발생한다.</w:t>
        </w:r>
      </w:ins>
    </w:p>
    <w:p w:rsidR="00B808D3" w:rsidRDefault="00B808D3">
      <w:pPr>
        <w:pStyle w:val="a8"/>
        <w:keepNext/>
        <w:spacing w:before="0" w:beforeAutospacing="0" w:after="95" w:afterAutospacing="0" w:line="322" w:lineRule="atLeast"/>
        <w:jc w:val="both"/>
        <w:rPr>
          <w:ins w:id="408" w:author="Kim 0BoO" w:date="2017-12-20T20:32:00Z"/>
        </w:rPr>
        <w:pPrChange w:id="409" w:author="Kim 0BoO" w:date="2017-12-20T20:32:00Z">
          <w:pPr>
            <w:pStyle w:val="a8"/>
            <w:spacing w:before="0" w:beforeAutospacing="0" w:after="95" w:afterAutospacing="0" w:line="322" w:lineRule="atLeast"/>
            <w:jc w:val="both"/>
          </w:pPr>
        </w:pPrChange>
      </w:pPr>
      <w:moveToRangeStart w:id="410" w:author="Kim 0BoO" w:date="2017-12-20T20:32:00Z" w:name="move501565283"/>
      <w:moveTo w:id="411" w:author="Kim 0BoO" w:date="2017-12-20T20:32:00Z">
        <w:r w:rsidRPr="00890CBF">
          <w:rPr>
            <w:noProof/>
          </w:rPr>
          <w:lastRenderedPageBreak/>
          <w:drawing>
            <wp:inline distT="0" distB="0" distL="0" distR="0" wp14:anchorId="29A34CED" wp14:editId="78CAD8AA">
              <wp:extent cx="2977200" cy="1439064"/>
              <wp:effectExtent l="0" t="0" r="0" b="8890"/>
              <wp:docPr id="703" name="그림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그림 1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77200" cy="14390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moveTo>
      <w:moveToRangeEnd w:id="410"/>
    </w:p>
    <w:p w:rsidR="00B808D3" w:rsidRDefault="00B808D3" w:rsidP="00B808D3">
      <w:pPr>
        <w:pStyle w:val="ab"/>
        <w:rPr>
          <w:ins w:id="412" w:author="Kim 0BoO" w:date="2017-12-20T20:37:00Z"/>
        </w:rPr>
      </w:pPr>
      <w:ins w:id="413" w:author="Kim 0BoO" w:date="2017-12-20T20:32:00Z">
        <w:r>
          <w:t>Figure 10</w:t>
        </w:r>
      </w:ins>
      <w:ins w:id="414" w:author="Kim 0BoO" w:date="2017-12-20T20:33:00Z">
        <w:r>
          <w:t xml:space="preserve"> </w:t>
        </w:r>
        <w:r>
          <w:rPr>
            <w:rFonts w:hint="eastAsia"/>
          </w:rPr>
          <w:t>수신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성공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프레임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수</w:t>
        </w:r>
        <w:bookmarkStart w:id="415" w:name="OLE_LINK15"/>
        <w:bookmarkStart w:id="416" w:name="OLE_LINK16"/>
        <w:r>
          <w:rPr>
            <w:rFonts w:hint="eastAsia"/>
          </w:rPr>
          <w:t>(</w:t>
        </w:r>
        <w:r>
          <w:t xml:space="preserve">PBF </w:t>
        </w:r>
        <w:r>
          <w:rPr>
            <w:rFonts w:hint="eastAsia"/>
          </w:rPr>
          <w:t>II</w:t>
        </w:r>
        <w:r>
          <w:t>)</w:t>
        </w:r>
      </w:ins>
      <w:bookmarkEnd w:id="415"/>
      <w:bookmarkEnd w:id="416"/>
    </w:p>
    <w:p w:rsidR="00275AA8" w:rsidRDefault="00275AA8" w:rsidP="00275AA8">
      <w:pPr>
        <w:rPr>
          <w:ins w:id="417" w:author="Kim 0BoO" w:date="2017-12-20T20:37:00Z"/>
        </w:rPr>
      </w:pPr>
    </w:p>
    <w:p w:rsidR="00275AA8" w:rsidRPr="00275AA8" w:rsidRDefault="00275AA8">
      <w:pPr>
        <w:rPr>
          <w:ins w:id="418" w:author="Kim 0BoO" w:date="2017-12-20T20:32:00Z"/>
          <w:rPrChange w:id="419" w:author="Kim 0BoO" w:date="2017-12-20T20:37:00Z">
            <w:rPr>
              <w:ins w:id="420" w:author="Kim 0BoO" w:date="2017-12-20T20:32:00Z"/>
            </w:rPr>
          </w:rPrChange>
        </w:rPr>
        <w:pPrChange w:id="421" w:author="Kim 0BoO" w:date="2017-12-20T20:37:00Z">
          <w:pPr>
            <w:pStyle w:val="ab"/>
          </w:pPr>
        </w:pPrChange>
      </w:pPr>
    </w:p>
    <w:p w:rsidR="00275AA8" w:rsidRDefault="00275AA8">
      <w:pPr>
        <w:pStyle w:val="a8"/>
        <w:keepNext/>
        <w:spacing w:before="0" w:beforeAutospacing="0" w:after="95" w:afterAutospacing="0" w:line="322" w:lineRule="atLeast"/>
        <w:jc w:val="both"/>
        <w:rPr>
          <w:ins w:id="422" w:author="Kim 0BoO" w:date="2017-12-20T20:36:00Z"/>
        </w:rPr>
        <w:pPrChange w:id="423" w:author="Kim 0BoO" w:date="2017-12-20T20:36:00Z">
          <w:pPr>
            <w:pStyle w:val="a8"/>
            <w:spacing w:before="0" w:beforeAutospacing="0" w:after="95" w:afterAutospacing="0" w:line="322" w:lineRule="atLeast"/>
            <w:jc w:val="both"/>
          </w:pPr>
        </w:pPrChange>
      </w:pPr>
      <w:moveToRangeStart w:id="424" w:author="Kim 0BoO" w:date="2017-12-20T20:36:00Z" w:name="move501565529"/>
      <w:moveTo w:id="425" w:author="Kim 0BoO" w:date="2017-12-20T20:36:00Z">
        <w:r w:rsidRPr="00C534CB">
          <w:rPr>
            <w:noProof/>
          </w:rPr>
          <w:drawing>
            <wp:inline distT="0" distB="0" distL="0" distR="0" wp14:anchorId="2B8912B6" wp14:editId="449F894A">
              <wp:extent cx="2977200" cy="1373224"/>
              <wp:effectExtent l="0" t="0" r="0" b="0"/>
              <wp:docPr id="138" name="그림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그림 1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77200" cy="13732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moveTo>
      <w:moveToRangeEnd w:id="424"/>
    </w:p>
    <w:p w:rsidR="00275AA8" w:rsidRDefault="00275AA8" w:rsidP="00275AA8">
      <w:pPr>
        <w:pStyle w:val="ab"/>
        <w:rPr>
          <w:ins w:id="426" w:author="Kim 0BoO" w:date="2017-12-20T20:43:00Z"/>
        </w:rPr>
      </w:pPr>
      <w:ins w:id="427" w:author="Kim 0BoO" w:date="2017-12-20T20:36:00Z">
        <w:r>
          <w:t xml:space="preserve">Figure 11 </w:t>
        </w:r>
      </w:ins>
      <w:ins w:id="428" w:author="Kim 0BoO" w:date="2017-12-20T20:37:00Z">
        <w:r>
          <w:rPr>
            <w:rFonts w:hint="eastAsia"/>
          </w:rPr>
          <w:t>프레임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에러율</w:t>
        </w:r>
        <w:r>
          <w:rPr>
            <w:rFonts w:hint="eastAsia"/>
          </w:rPr>
          <w:t>(</w:t>
        </w:r>
        <w:r>
          <w:t xml:space="preserve">PBF </w:t>
        </w:r>
        <w:r>
          <w:rPr>
            <w:rFonts w:hint="eastAsia"/>
          </w:rPr>
          <w:t>II</w:t>
        </w:r>
        <w:r>
          <w:t>)</w:t>
        </w:r>
      </w:ins>
    </w:p>
    <w:p w:rsidR="00F0240E" w:rsidRPr="00F0240E" w:rsidRDefault="00F0240E">
      <w:pPr>
        <w:rPr>
          <w:ins w:id="429" w:author="Kim 0BoO" w:date="2017-12-20T20:36:00Z"/>
          <w:rPrChange w:id="430" w:author="Kim 0BoO" w:date="2017-12-20T20:43:00Z">
            <w:rPr>
              <w:ins w:id="431" w:author="Kim 0BoO" w:date="2017-12-20T20:36:00Z"/>
            </w:rPr>
          </w:rPrChange>
        </w:rPr>
        <w:pPrChange w:id="432" w:author="Kim 0BoO" w:date="2017-12-20T20:43:00Z">
          <w:pPr>
            <w:pStyle w:val="ab"/>
          </w:pPr>
        </w:pPrChange>
      </w:pPr>
    </w:p>
    <w:p w:rsidR="009C773D" w:rsidRDefault="009C773D">
      <w:pPr>
        <w:pStyle w:val="a8"/>
        <w:keepNext/>
        <w:spacing w:before="0" w:beforeAutospacing="0" w:after="95" w:afterAutospacing="0" w:line="322" w:lineRule="atLeast"/>
        <w:jc w:val="both"/>
        <w:rPr>
          <w:ins w:id="433" w:author="Kim 0BoO" w:date="2017-12-20T20:38:00Z"/>
        </w:rPr>
        <w:pPrChange w:id="434" w:author="Kim 0BoO" w:date="2017-12-20T20:38:00Z">
          <w:pPr>
            <w:pStyle w:val="a8"/>
            <w:spacing w:before="0" w:beforeAutospacing="0" w:after="95" w:afterAutospacing="0" w:line="322" w:lineRule="atLeast"/>
            <w:jc w:val="both"/>
          </w:pPr>
        </w:pPrChange>
      </w:pPr>
      <w:moveToRangeStart w:id="435" w:author="Kim 0BoO" w:date="2017-12-20T20:37:00Z" w:name="move501565593"/>
      <w:moveTo w:id="436" w:author="Kim 0BoO" w:date="2017-12-20T20:37:00Z">
        <w:r w:rsidRPr="00C534CB">
          <w:rPr>
            <w:noProof/>
          </w:rPr>
          <w:drawing>
            <wp:inline distT="0" distB="0" distL="0" distR="0" wp14:anchorId="64C9AE3D" wp14:editId="282E5977">
              <wp:extent cx="2977200" cy="1397052"/>
              <wp:effectExtent l="0" t="0" r="0" b="0"/>
              <wp:docPr id="139" name="그림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그림 1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77200" cy="13970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moveTo>
      <w:moveToRangeEnd w:id="435"/>
    </w:p>
    <w:p w:rsidR="009C773D" w:rsidRDefault="009C773D" w:rsidP="009C773D">
      <w:pPr>
        <w:pStyle w:val="ab"/>
        <w:rPr>
          <w:ins w:id="437" w:author="Kim 0BoO" w:date="2017-12-20T20:43:00Z"/>
        </w:rPr>
      </w:pPr>
      <w:ins w:id="438" w:author="Kim 0BoO" w:date="2017-12-20T20:38:00Z">
        <w:r>
          <w:t xml:space="preserve">Figure 12 </w:t>
        </w:r>
        <w:r>
          <w:rPr>
            <w:rFonts w:hint="eastAsia"/>
          </w:rPr>
          <w:t>전체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수신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프레임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수</w:t>
        </w:r>
        <w:r>
          <w:rPr>
            <w:rFonts w:hint="eastAsia"/>
          </w:rPr>
          <w:t>(</w:t>
        </w:r>
        <w:r>
          <w:t xml:space="preserve">PBF </w:t>
        </w:r>
        <w:r>
          <w:rPr>
            <w:rFonts w:hint="eastAsia"/>
          </w:rPr>
          <w:t>II</w:t>
        </w:r>
        <w:r>
          <w:t>)</w:t>
        </w:r>
      </w:ins>
    </w:p>
    <w:p w:rsidR="00F0240E" w:rsidRPr="00F0240E" w:rsidRDefault="00F0240E">
      <w:pPr>
        <w:rPr>
          <w:ins w:id="439" w:author="Kim 0BoO" w:date="2017-12-20T20:38:00Z"/>
          <w:rPrChange w:id="440" w:author="Kim 0BoO" w:date="2017-12-20T20:43:00Z">
            <w:rPr>
              <w:ins w:id="441" w:author="Kim 0BoO" w:date="2017-12-20T20:38:00Z"/>
            </w:rPr>
          </w:rPrChange>
        </w:rPr>
        <w:pPrChange w:id="442" w:author="Kim 0BoO" w:date="2017-12-20T20:43:00Z">
          <w:pPr>
            <w:pStyle w:val="ab"/>
          </w:pPr>
        </w:pPrChange>
      </w:pPr>
    </w:p>
    <w:p w:rsidR="00B95673" w:rsidRDefault="00B95673">
      <w:pPr>
        <w:pStyle w:val="a8"/>
        <w:keepNext/>
        <w:spacing w:before="0" w:beforeAutospacing="0" w:after="95" w:afterAutospacing="0" w:line="322" w:lineRule="atLeast"/>
        <w:jc w:val="both"/>
        <w:rPr>
          <w:ins w:id="443" w:author="Kim 0BoO" w:date="2017-12-20T20:42:00Z"/>
        </w:rPr>
        <w:pPrChange w:id="444" w:author="Kim 0BoO" w:date="2017-12-20T20:42:00Z">
          <w:pPr>
            <w:pStyle w:val="a8"/>
            <w:spacing w:before="0" w:beforeAutospacing="0" w:after="95" w:afterAutospacing="0" w:line="322" w:lineRule="atLeast"/>
            <w:jc w:val="both"/>
          </w:pPr>
        </w:pPrChange>
      </w:pPr>
      <w:moveToRangeStart w:id="445" w:author="Kim 0BoO" w:date="2017-12-20T20:42:00Z" w:name="move501565855"/>
      <w:moveTo w:id="446" w:author="Kim 0BoO" w:date="2017-12-20T20:42:00Z">
        <w:r w:rsidRPr="00C534CB">
          <w:rPr>
            <w:noProof/>
          </w:rPr>
          <w:drawing>
            <wp:inline distT="0" distB="0" distL="0" distR="0" wp14:anchorId="55C812D6" wp14:editId="778771C2">
              <wp:extent cx="2977200" cy="1403088"/>
              <wp:effectExtent l="0" t="0" r="0" b="6985"/>
              <wp:docPr id="140" name="그림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그림 1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77200" cy="14030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moveTo>
      <w:moveToRangeEnd w:id="445"/>
    </w:p>
    <w:p w:rsidR="00F0240E" w:rsidRDefault="00B95673">
      <w:pPr>
        <w:pStyle w:val="ab"/>
        <w:jc w:val="left"/>
        <w:rPr>
          <w:ins w:id="447" w:author="Kim 0BoO" w:date="2017-12-20T20:43:00Z"/>
        </w:rPr>
        <w:pPrChange w:id="448" w:author="Kim 0BoO" w:date="2017-12-20T20:51:00Z">
          <w:pPr>
            <w:pStyle w:val="ab"/>
          </w:pPr>
        </w:pPrChange>
      </w:pPr>
      <w:ins w:id="449" w:author="Kim 0BoO" w:date="2017-12-20T20:42:00Z">
        <w:r>
          <w:t>Figure 13</w:t>
        </w:r>
      </w:ins>
      <w:ins w:id="450" w:author="Kim 0BoO" w:date="2017-12-20T20:43:00Z">
        <w:r>
          <w:t xml:space="preserve"> </w:t>
        </w:r>
        <w:r>
          <w:rPr>
            <w:rFonts w:hint="eastAsia"/>
          </w:rPr>
          <w:t>중복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수신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프레임의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수</w:t>
        </w:r>
        <w:r>
          <w:rPr>
            <w:rFonts w:hint="eastAsia"/>
          </w:rPr>
          <w:t>(</w:t>
        </w:r>
        <w:r>
          <w:t xml:space="preserve">PBF </w:t>
        </w:r>
        <w:r>
          <w:rPr>
            <w:rFonts w:hint="eastAsia"/>
          </w:rPr>
          <w:t>I</w:t>
        </w:r>
      </w:ins>
      <w:ins w:id="451" w:author="Kim 0BoO" w:date="2017-12-20T20:52:00Z">
        <w:r w:rsidR="005F0FC4">
          <w:rPr>
            <w:rFonts w:hint="eastAsia"/>
          </w:rPr>
          <w:t>I</w:t>
        </w:r>
      </w:ins>
      <w:ins w:id="452" w:author="Kim 0BoO" w:date="2017-12-20T20:43:00Z">
        <w:r>
          <w:t>)</w:t>
        </w:r>
      </w:ins>
    </w:p>
    <w:p w:rsidR="006C04DF" w:rsidRPr="00F0240E" w:rsidRDefault="00CE330C">
      <w:pPr>
        <w:pStyle w:val="ab"/>
        <w:rPr>
          <w:ins w:id="453" w:author="Kim 0BoO" w:date="2017-12-20T19:23:00Z"/>
          <w:b w:val="0"/>
          <w:bCs w:val="0"/>
          <w:rPrChange w:id="454" w:author="Kim 0BoO" w:date="2017-12-20T20:43:00Z">
            <w:rPr>
              <w:ins w:id="455" w:author="Kim 0BoO" w:date="2017-12-20T19:23:00Z"/>
              <w:rFonts w:ascii="한양신명조" w:eastAsia="한양신명조"/>
              <w:b/>
              <w:bCs/>
              <w:color w:val="000000"/>
              <w:sz w:val="18"/>
              <w:szCs w:val="18"/>
            </w:rPr>
          </w:rPrChange>
        </w:rPr>
        <w:pPrChange w:id="456" w:author="Kim 0BoO" w:date="2017-12-20T20:43:00Z">
          <w:pPr>
            <w:pStyle w:val="a8"/>
            <w:spacing w:before="0" w:beforeAutospacing="0" w:after="95" w:afterAutospacing="0" w:line="360" w:lineRule="atLeast"/>
            <w:jc w:val="both"/>
          </w:pPr>
        </w:pPrChange>
      </w:pPr>
      <w:del w:id="457" w:author="Kim 0BoO" w:date="2017-12-20T19:59:00Z">
        <w:r w:rsidDel="00CE330C">
          <w:rPr>
            <w:rFonts w:ascii="한양신명조" w:eastAsia="한양신명조"/>
            <w:noProof/>
            <w:color w:val="000000"/>
            <w:w w:val="90"/>
            <w:sz w:val="18"/>
            <w:szCs w:val="18"/>
            <w:rPrChange w:id="458" w:author="Unknown">
              <w:rPr>
                <w:noProof/>
              </w:rPr>
            </w:rPrChange>
          </w:rPr>
          <mc:AlternateContent>
            <mc:Choice Requires="wps">
              <w:drawing>
                <wp:inline distT="0" distB="0" distL="0" distR="0">
                  <wp:extent cx="2876550" cy="1624330"/>
                  <wp:effectExtent l="0" t="0" r="0" b="0"/>
                  <wp:docPr id="1" name="AutoShap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876550" cy="162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rect w14:anchorId="7C610408" id="AutoShape 4" o:spid="_x0000_s1026" style="width:226.5pt;height:12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" filled="f" stroked="f">
                  <o:lock v:ext="edit" aspectratio="t"/>
                  <w10:anchorlock/>
                </v:rect>
              </w:pict>
            </mc:Fallback>
          </mc:AlternateContent>
        </w:r>
      </w:del>
    </w:p>
    <w:p w:rsidR="00B95673" w:rsidRPr="00F0240E" w:rsidRDefault="00B95673">
      <w:pPr>
        <w:pStyle w:val="a8"/>
        <w:keepNext/>
        <w:spacing w:before="0" w:beforeAutospacing="0" w:after="95" w:afterAutospacing="0" w:line="360" w:lineRule="atLeast"/>
        <w:jc w:val="both"/>
        <w:rPr>
          <w:ins w:id="459" w:author="Kim 0BoO" w:date="2017-12-20T20:42:00Z"/>
          <w:b/>
          <w:rPrChange w:id="460" w:author="Kim 0BoO" w:date="2017-12-20T20:43:00Z">
            <w:rPr>
              <w:ins w:id="461" w:author="Kim 0BoO" w:date="2017-12-20T20:42:00Z"/>
            </w:rPr>
          </w:rPrChange>
        </w:rPr>
        <w:pPrChange w:id="462" w:author="Kim 0BoO" w:date="2017-12-20T20:42:00Z">
          <w:pPr>
            <w:pStyle w:val="a8"/>
            <w:spacing w:before="0" w:beforeAutospacing="0" w:after="95" w:afterAutospacing="0" w:line="360" w:lineRule="atLeast"/>
            <w:jc w:val="both"/>
          </w:pPr>
        </w:pPrChange>
      </w:pPr>
      <w:moveToRangeStart w:id="463" w:author="Kim 0BoO" w:date="2017-12-20T20:42:00Z" w:name="move501565867"/>
      <w:moveTo w:id="464" w:author="Kim 0BoO" w:date="2017-12-20T20:42:00Z">
        <w:r w:rsidRPr="00F0240E">
          <w:rPr>
            <w:b/>
            <w:noProof/>
            <w:rPrChange w:id="465" w:author="Kim 0BoO" w:date="2017-12-20T20:43:00Z">
              <w:rPr>
                <w:noProof/>
              </w:rPr>
            </w:rPrChange>
          </w:rPr>
          <w:drawing>
            <wp:inline distT="0" distB="0" distL="0" distR="0" wp14:anchorId="3D4CD50A" wp14:editId="4795C26A">
              <wp:extent cx="2977200" cy="1400894"/>
              <wp:effectExtent l="0" t="0" r="0" b="8890"/>
              <wp:docPr id="141" name="그림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그림 1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77200" cy="14008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moveTo>
      <w:moveToRangeEnd w:id="463"/>
    </w:p>
    <w:p w:rsidR="00B95673" w:rsidRDefault="00B95673">
      <w:pPr>
        <w:pStyle w:val="ab"/>
        <w:jc w:val="left"/>
        <w:rPr>
          <w:ins w:id="466" w:author="Kim 0BoO" w:date="2017-12-20T20:43:00Z"/>
        </w:rPr>
        <w:pPrChange w:id="467" w:author="Kim 0BoO" w:date="2017-12-20T20:51:00Z">
          <w:pPr>
            <w:pStyle w:val="ab"/>
            <w:ind w:left="200"/>
          </w:pPr>
        </w:pPrChange>
      </w:pPr>
      <w:ins w:id="468" w:author="Kim 0BoO" w:date="2017-12-20T20:42:00Z">
        <w:r>
          <w:t>Figure 14</w:t>
        </w:r>
      </w:ins>
      <w:ins w:id="469" w:author="Kim 0BoO" w:date="2017-12-20T20:43:00Z">
        <w:r>
          <w:t xml:space="preserve"> </w:t>
        </w:r>
        <w:r>
          <w:rPr>
            <w:rFonts w:hint="eastAsia"/>
          </w:rPr>
          <w:t>확산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소요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시간</w:t>
        </w:r>
        <w:r>
          <w:rPr>
            <w:rFonts w:hint="eastAsia"/>
          </w:rPr>
          <w:t xml:space="preserve"> (</w:t>
        </w:r>
        <w:r>
          <w:t xml:space="preserve">PBF </w:t>
        </w:r>
      </w:ins>
      <w:ins w:id="470" w:author="Kim 0BoO" w:date="2017-12-20T20:52:00Z">
        <w:r w:rsidR="005F0FC4">
          <w:t>I</w:t>
        </w:r>
      </w:ins>
      <w:ins w:id="471" w:author="Kim 0BoO" w:date="2017-12-20T20:43:00Z">
        <w:r>
          <w:rPr>
            <w:rFonts w:hint="eastAsia"/>
          </w:rPr>
          <w:t>I</w:t>
        </w:r>
        <w:r>
          <w:t>)</w:t>
        </w:r>
      </w:ins>
    </w:p>
    <w:p w:rsidR="00B95673" w:rsidRDefault="00B95673">
      <w:pPr>
        <w:pStyle w:val="ab"/>
        <w:rPr>
          <w:ins w:id="472" w:author="Kim 0BoO" w:date="2017-12-20T20:42:00Z"/>
          <w:rFonts w:ascii="한양신명조" w:eastAsia="한양신명조"/>
          <w:color w:val="000000"/>
          <w:sz w:val="18"/>
          <w:szCs w:val="18"/>
        </w:rPr>
        <w:pPrChange w:id="473" w:author="Kim 0BoO" w:date="2017-12-20T20:42:00Z">
          <w:pPr>
            <w:pStyle w:val="a8"/>
            <w:spacing w:before="0" w:beforeAutospacing="0" w:after="95" w:afterAutospacing="0" w:line="360" w:lineRule="atLeast"/>
            <w:jc w:val="both"/>
          </w:pPr>
        </w:pPrChange>
      </w:pPr>
    </w:p>
    <w:p w:rsidR="00431B99" w:rsidRDefault="00431B99" w:rsidP="00431B99">
      <w:pPr>
        <w:pStyle w:val="a8"/>
        <w:spacing w:before="0" w:beforeAutospacing="0" w:after="95" w:afterAutospacing="0" w:line="322" w:lineRule="atLeast"/>
        <w:ind w:left="200"/>
        <w:jc w:val="both"/>
        <w:rPr>
          <w:ins w:id="474" w:author="Kim 0BoO" w:date="2017-12-20T20:46:00Z"/>
          <w:rFonts w:ascii="한양신명조" w:eastAsia="한양신명조"/>
          <w:color w:val="000000"/>
          <w:w w:val="90"/>
          <w:sz w:val="18"/>
          <w:szCs w:val="18"/>
        </w:rPr>
      </w:pPr>
    </w:p>
    <w:p w:rsidR="00F157A3" w:rsidRDefault="00431B99" w:rsidP="00236C1F">
      <w:pPr>
        <w:pStyle w:val="a8"/>
        <w:spacing w:before="0" w:beforeAutospacing="0" w:after="95" w:afterAutospacing="0" w:line="322" w:lineRule="atLeast"/>
        <w:ind w:left="200"/>
        <w:jc w:val="both"/>
        <w:rPr>
          <w:ins w:id="475" w:author="Kim 0BoO" w:date="2017-12-20T20:51:00Z"/>
          <w:rFonts w:ascii="한양신명조" w:eastAsia="한양신명조"/>
          <w:color w:val="000000"/>
          <w:w w:val="90"/>
          <w:sz w:val="18"/>
          <w:szCs w:val="18"/>
        </w:rPr>
      </w:pPr>
      <w:ins w:id="476" w:author="Kim 0BoO" w:date="2017-12-20T20:47:00Z"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lastRenderedPageBreak/>
          <w:t>특히,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 xml:space="preserve"> fig.12 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확률 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0.3</w:t>
        </w:r>
      </w:ins>
      <w:ins w:id="477" w:author="Windows 사용자" w:date="2017-12-21T16:30:00Z">
        <w:r w:rsidR="007C075A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일때를 관찰하면,</w:t>
        </w:r>
        <w:r w:rsidR="007C075A">
          <w:rPr>
            <w:rFonts w:ascii="한양신명조" w:eastAsia="한양신명조"/>
            <w:color w:val="000000"/>
            <w:w w:val="90"/>
            <w:sz w:val="18"/>
            <w:szCs w:val="18"/>
          </w:rPr>
          <w:t xml:space="preserve"> </w:t>
        </w:r>
        <w:r w:rsidR="007C075A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전체 프레임 수가 전송을 억제하지 않은 경우의 </w:t>
        </w:r>
        <w:r w:rsidR="007C075A">
          <w:rPr>
            <w:rFonts w:ascii="한양신명조" w:eastAsia="한양신명조"/>
            <w:color w:val="000000"/>
            <w:w w:val="90"/>
            <w:sz w:val="18"/>
            <w:szCs w:val="18"/>
          </w:rPr>
          <w:t xml:space="preserve">1/5 </w:t>
        </w:r>
        <w:r w:rsidR="007C075A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수준으로 나타나,</w:t>
        </w:r>
        <w:r w:rsidR="007C075A">
          <w:rPr>
            <w:rFonts w:ascii="한양신명조" w:eastAsia="한양신명조"/>
            <w:color w:val="000000"/>
            <w:w w:val="90"/>
            <w:sz w:val="18"/>
            <w:szCs w:val="18"/>
          </w:rPr>
          <w:t xml:space="preserve"> </w:t>
        </w:r>
        <w:r w:rsidR="007C075A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인접 노드의 전송이 과도하게 억</w:t>
        </w:r>
      </w:ins>
      <w:ins w:id="478" w:author="Windows 사용자" w:date="2017-12-21T16:31:00Z">
        <w:r w:rsidR="007C075A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제되는 문제를 관찰 할 수 있다.</w:t>
        </w:r>
      </w:ins>
      <w:bookmarkStart w:id="479" w:name="_GoBack"/>
      <w:bookmarkEnd w:id="479"/>
      <w:ins w:id="480" w:author="Kim 0BoO" w:date="2017-12-20T20:47:00Z">
        <w:del w:id="481" w:author="Windows 사용자" w:date="2017-12-21T16:30:00Z">
          <w:r w:rsidDel="007C075A">
            <w:rPr>
              <w:rFonts w:ascii="한양신명조" w:eastAsia="한양신명조" w:hint="eastAsia"/>
              <w:color w:val="000000"/>
              <w:w w:val="90"/>
              <w:sz w:val="18"/>
              <w:szCs w:val="18"/>
            </w:rPr>
            <w:delText>,</w:delText>
          </w:r>
          <w:r w:rsidDel="007C075A">
            <w:rPr>
              <w:rFonts w:ascii="한양신명조" w:eastAsia="한양신명조"/>
              <w:color w:val="000000"/>
              <w:w w:val="90"/>
              <w:sz w:val="18"/>
              <w:szCs w:val="18"/>
            </w:rPr>
            <w:delText xml:space="preserve"> </w:delText>
          </w:r>
          <w:r w:rsidDel="007C075A">
            <w:rPr>
              <w:rFonts w:ascii="한양신명조" w:eastAsia="한양신명조" w:hint="eastAsia"/>
              <w:color w:val="000000"/>
              <w:w w:val="90"/>
              <w:sz w:val="18"/>
              <w:szCs w:val="18"/>
            </w:rPr>
            <w:delText>노</w:delText>
          </w:r>
        </w:del>
      </w:ins>
      <w:ins w:id="482" w:author="Kim 0BoO" w:date="2017-12-20T20:48:00Z">
        <w:del w:id="483" w:author="Windows 사용자" w:date="2017-12-21T16:30:00Z">
          <w:r w:rsidDel="007C075A">
            <w:rPr>
              <w:rFonts w:ascii="한양신명조" w:eastAsia="한양신명조" w:hint="eastAsia"/>
              <w:color w:val="000000"/>
              <w:w w:val="90"/>
              <w:sz w:val="18"/>
              <w:szCs w:val="18"/>
            </w:rPr>
            <w:delText>드</w:delText>
          </w:r>
        </w:del>
      </w:ins>
      <w:ins w:id="484" w:author="Kim 0BoO" w:date="2017-12-20T20:49:00Z">
        <w:del w:id="485" w:author="Windows 사용자" w:date="2017-12-21T16:30:00Z">
          <w:r w:rsidR="0025507D" w:rsidDel="007C075A">
            <w:rPr>
              <w:rFonts w:ascii="한양신명조" w:eastAsia="한양신명조" w:hint="eastAsia"/>
              <w:color w:val="000000"/>
              <w:w w:val="90"/>
              <w:sz w:val="18"/>
              <w:szCs w:val="18"/>
            </w:rPr>
            <w:delText xml:space="preserve"> </w:delText>
          </w:r>
        </w:del>
      </w:ins>
      <w:ins w:id="486" w:author="Kim 0BoO" w:date="2017-12-20T20:48:00Z">
        <w:del w:id="487" w:author="Windows 사용자" w:date="2017-12-21T16:30:00Z">
          <w:r w:rsidDel="007C075A">
            <w:rPr>
              <w:rFonts w:ascii="한양신명조" w:eastAsia="한양신명조" w:hint="eastAsia"/>
              <w:color w:val="000000"/>
              <w:w w:val="90"/>
              <w:sz w:val="18"/>
              <w:szCs w:val="18"/>
            </w:rPr>
            <w:delText xml:space="preserve">수 </w:delText>
          </w:r>
          <w:r w:rsidDel="007C075A">
            <w:rPr>
              <w:rFonts w:ascii="한양신명조" w:eastAsia="한양신명조"/>
              <w:color w:val="000000"/>
              <w:w w:val="90"/>
              <w:sz w:val="18"/>
              <w:szCs w:val="18"/>
            </w:rPr>
            <w:delText>30~90</w:delText>
          </w:r>
          <w:r w:rsidDel="007C075A">
            <w:rPr>
              <w:rFonts w:ascii="한양신명조" w:eastAsia="한양신명조" w:hint="eastAsia"/>
              <w:color w:val="000000"/>
              <w:w w:val="90"/>
              <w:sz w:val="18"/>
              <w:szCs w:val="18"/>
            </w:rPr>
            <w:delText>구간을 관찰하면,</w:delText>
          </w:r>
          <w:r w:rsidDel="007C075A">
            <w:rPr>
              <w:rFonts w:ascii="한양신명조" w:eastAsia="한양신명조"/>
              <w:color w:val="000000"/>
              <w:w w:val="90"/>
              <w:sz w:val="18"/>
              <w:szCs w:val="18"/>
            </w:rPr>
            <w:delText xml:space="preserve"> </w:delText>
          </w:r>
        </w:del>
      </w:ins>
      <w:ins w:id="488" w:author="Kim 0BoO" w:date="2017-12-20T20:46:00Z">
        <w:del w:id="489" w:author="Windows 사용자" w:date="2017-12-21T16:30:00Z">
          <w:r w:rsidDel="007C075A">
            <w:rPr>
              <w:rFonts w:ascii="한양신명조" w:eastAsia="한양신명조" w:hint="eastAsia"/>
              <w:color w:val="000000"/>
              <w:w w:val="90"/>
              <w:sz w:val="18"/>
              <w:szCs w:val="18"/>
            </w:rPr>
            <w:delText xml:space="preserve">전체 프레임의 수가 </w:delText>
          </w:r>
        </w:del>
      </w:ins>
      <w:ins w:id="490" w:author="Kim 0BoO" w:date="2017-12-20T20:48:00Z">
        <w:del w:id="491" w:author="Windows 사용자" w:date="2017-12-21T16:30:00Z">
          <w:r w:rsidDel="007C075A">
            <w:rPr>
              <w:rFonts w:ascii="한양신명조" w:eastAsia="한양신명조" w:hint="eastAsia"/>
              <w:color w:val="000000"/>
              <w:w w:val="90"/>
              <w:sz w:val="18"/>
              <w:szCs w:val="18"/>
            </w:rPr>
            <w:delText xml:space="preserve">소스 노드의 전송 프레임 수인 </w:delText>
          </w:r>
          <w:r w:rsidDel="007C075A">
            <w:rPr>
              <w:rFonts w:ascii="한양신명조" w:eastAsia="한양신명조"/>
              <w:color w:val="000000"/>
              <w:w w:val="90"/>
              <w:sz w:val="18"/>
              <w:szCs w:val="18"/>
            </w:rPr>
            <w:delText>1,000</w:delText>
          </w:r>
          <w:r w:rsidDel="007C075A">
            <w:rPr>
              <w:rFonts w:ascii="한양신명조" w:eastAsia="한양신명조" w:hint="eastAsia"/>
              <w:color w:val="000000"/>
              <w:w w:val="90"/>
              <w:sz w:val="18"/>
              <w:szCs w:val="18"/>
            </w:rPr>
            <w:delText>개에도 미치지 못하여,</w:delText>
          </w:r>
          <w:r w:rsidDel="007C075A">
            <w:rPr>
              <w:rFonts w:ascii="한양신명조" w:eastAsia="한양신명조"/>
              <w:color w:val="000000"/>
              <w:w w:val="90"/>
              <w:sz w:val="18"/>
              <w:szCs w:val="18"/>
            </w:rPr>
            <w:delText xml:space="preserve"> </w:delText>
          </w:r>
          <w:r w:rsidDel="007C075A">
            <w:rPr>
              <w:rFonts w:ascii="한양신명조" w:eastAsia="한양신명조" w:hint="eastAsia"/>
              <w:color w:val="000000"/>
              <w:w w:val="90"/>
              <w:sz w:val="18"/>
              <w:szCs w:val="18"/>
            </w:rPr>
            <w:delText>프레임을 과도하게 폐기하는 문제의 수준을 관찰할 수 있다.</w:delText>
          </w:r>
        </w:del>
      </w:ins>
      <w:ins w:id="492" w:author="Kim 0BoO" w:date="2017-12-20T20:46:00Z">
        <w:del w:id="493" w:author="Windows 사용자" w:date="2017-12-21T16:30:00Z">
          <w:r w:rsidDel="007C075A">
            <w:rPr>
              <w:rFonts w:ascii="한양신명조" w:eastAsia="한양신명조" w:hint="eastAsia"/>
              <w:color w:val="000000"/>
              <w:w w:val="90"/>
              <w:sz w:val="18"/>
              <w:szCs w:val="18"/>
            </w:rPr>
            <w:delText xml:space="preserve"> </w:delText>
          </w:r>
        </w:del>
      </w:ins>
    </w:p>
    <w:p w:rsidR="00B95673" w:rsidRPr="00CB0364" w:rsidRDefault="005721D9">
      <w:pPr>
        <w:pStyle w:val="a8"/>
        <w:spacing w:before="0" w:beforeAutospacing="0" w:after="95" w:afterAutospacing="0" w:line="322" w:lineRule="atLeast"/>
        <w:ind w:left="200"/>
        <w:jc w:val="both"/>
        <w:rPr>
          <w:ins w:id="494" w:author="Kim 0BoO" w:date="2017-12-20T20:42:00Z"/>
          <w:rFonts w:ascii="한양신명조" w:eastAsia="한양신명조"/>
          <w:color w:val="000000"/>
          <w:w w:val="90"/>
          <w:sz w:val="18"/>
          <w:szCs w:val="18"/>
          <w:rPrChange w:id="495" w:author="Kim 0BoO" w:date="2017-12-20T20:55:00Z">
            <w:rPr>
              <w:ins w:id="496" w:author="Kim 0BoO" w:date="2017-12-20T20:42:00Z"/>
              <w:rFonts w:ascii="한양신명조" w:eastAsia="한양신명조"/>
              <w:b/>
              <w:bCs/>
              <w:color w:val="000000"/>
              <w:sz w:val="18"/>
              <w:szCs w:val="18"/>
            </w:rPr>
          </w:rPrChange>
        </w:rPr>
        <w:pPrChange w:id="497" w:author="Kim 0BoO" w:date="2017-12-20T20:55:00Z">
          <w:pPr>
            <w:pStyle w:val="a8"/>
            <w:spacing w:before="0" w:beforeAutospacing="0" w:after="95" w:afterAutospacing="0" w:line="360" w:lineRule="atLeast"/>
            <w:jc w:val="both"/>
          </w:pPr>
        </w:pPrChange>
      </w:pPr>
      <w:ins w:id="498" w:author="Kim 0BoO" w:date="2017-12-20T20:52:00Z"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한편</w:t>
        </w:r>
      </w:ins>
      <w:ins w:id="499" w:author="Kim 0BoO" w:date="2017-12-20T20:53:00Z"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,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 xml:space="preserve"> PBF 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I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I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는</w:t>
        </w:r>
      </w:ins>
      <w:ins w:id="500" w:author="Kim 0BoO" w:date="2017-12-20T20:52:00Z"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</w:t>
        </w:r>
        <w:r>
          <w:rPr>
            <w:rFonts w:ascii="한양신명조" w:eastAsia="한양신명조"/>
            <w:color w:val="000000"/>
            <w:w w:val="90"/>
            <w:sz w:val="18"/>
            <w:szCs w:val="18"/>
          </w:rPr>
          <w:t>fig.13 ~14</w:t>
        </w:r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에서 전송을 억제할수록 낮은 중복 수신 프레임</w:t>
        </w:r>
      </w:ins>
      <w:ins w:id="501" w:author="Kim 0BoO" w:date="2017-12-20T20:53:00Z"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수와 확산 소요 시간을 갖지만</w:t>
        </w:r>
      </w:ins>
      <w:ins w:id="502" w:author="Windows 사용자" w:date="2017-12-21T15:56:00Z">
        <w:r w:rsidR="00D653EB">
          <w:rPr>
            <w:rFonts w:ascii="한양신명조" w:eastAsia="한양신명조"/>
            <w:color w:val="000000"/>
            <w:w w:val="90"/>
            <w:sz w:val="18"/>
            <w:szCs w:val="18"/>
          </w:rPr>
          <w:t xml:space="preserve"> </w:t>
        </w:r>
      </w:ins>
      <w:ins w:id="503" w:author="Kim 0BoO" w:date="2017-12-20T20:53:00Z">
        <w:del w:id="504" w:author="Windows 사용자" w:date="2017-12-21T15:56:00Z">
          <w:r w:rsidDel="00D653EB">
            <w:rPr>
              <w:rFonts w:ascii="한양신명조" w:eastAsia="한양신명조" w:hint="eastAsia"/>
              <w:color w:val="000000"/>
              <w:w w:val="90"/>
              <w:sz w:val="18"/>
              <w:szCs w:val="18"/>
            </w:rPr>
            <w:delText xml:space="preserve"> </w:delText>
          </w:r>
        </w:del>
      </w:ins>
      <w:ins w:id="505" w:author="Kim 0BoO" w:date="2017-12-20T20:49:00Z">
        <w:del w:id="506" w:author="Windows 사용자" w:date="2017-12-21T15:56:00Z">
          <w:r w:rsidR="00236C1F" w:rsidDel="00D653EB">
            <w:rPr>
              <w:rFonts w:ascii="한양신명조" w:eastAsia="한양신명조" w:hint="eastAsia"/>
              <w:color w:val="000000"/>
              <w:w w:val="90"/>
              <w:sz w:val="18"/>
              <w:szCs w:val="18"/>
            </w:rPr>
            <w:delText xml:space="preserve">일정 수준 이상의 </w:delText>
          </w:r>
        </w:del>
      </w:ins>
      <w:ins w:id="507" w:author="Kim 0BoO" w:date="2017-12-20T20:54:00Z"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일정 수준 이상의 수신 성능</w:t>
        </w:r>
      </w:ins>
      <w:ins w:id="508" w:author="Kim 0BoO" w:date="2017-12-20T20:50:00Z">
        <w:r w:rsidR="00236C1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을 </w:t>
        </w:r>
      </w:ins>
      <w:ins w:id="509" w:author="Kim 0BoO" w:date="2017-12-20T20:54:00Z"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보이</w:t>
        </w:r>
      </w:ins>
      <w:ins w:id="510" w:author="Kim 0BoO" w:date="2017-12-20T20:53:00Z"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지 못하므로,</w:t>
        </w:r>
      </w:ins>
      <w:ins w:id="511" w:author="Kim 0BoO" w:date="2017-12-20T20:50:00Z">
        <w:r w:rsidR="00236C1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 </w:t>
        </w:r>
      </w:ins>
      <w:ins w:id="512" w:author="Kim 0BoO" w:date="2017-12-20T20:54:00Z"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신뢰성 있는 </w:t>
        </w:r>
      </w:ins>
      <w:ins w:id="513" w:author="Kim 0BoO" w:date="2017-12-20T20:50:00Z">
        <w:r w:rsidR="00236C1F">
          <w:rPr>
            <w:rFonts w:ascii="한양신명조" w:eastAsia="한양신명조"/>
            <w:color w:val="000000"/>
            <w:w w:val="90"/>
            <w:sz w:val="18"/>
            <w:szCs w:val="18"/>
          </w:rPr>
          <w:t xml:space="preserve">flooding </w:t>
        </w:r>
        <w:r w:rsidR="00236C1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기법을 고안하고자 하는 우리의 목적에 부합하지 않</w:t>
        </w:r>
      </w:ins>
      <w:ins w:id="514" w:author="Kim 0BoO" w:date="2017-12-20T20:55:00Z">
        <w:r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는다</w:t>
        </w:r>
      </w:ins>
      <w:ins w:id="515" w:author="Kim 0BoO" w:date="2017-12-20T20:50:00Z">
        <w:r w:rsidR="00236C1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.</w:t>
        </w:r>
        <w:r w:rsidR="00236C1F">
          <w:rPr>
            <w:rFonts w:ascii="한양신명조" w:eastAsia="한양신명조"/>
            <w:color w:val="000000"/>
            <w:w w:val="90"/>
            <w:sz w:val="18"/>
            <w:szCs w:val="18"/>
          </w:rPr>
          <w:t xml:space="preserve"> </w:t>
        </w:r>
      </w:ins>
    </w:p>
    <w:p w:rsidR="005D6878" w:rsidRPr="005D6878" w:rsidRDefault="005D6878" w:rsidP="005D6878">
      <w:pPr>
        <w:pStyle w:val="a8"/>
        <w:spacing w:before="0" w:beforeAutospacing="0" w:after="95" w:afterAutospacing="0" w:line="360" w:lineRule="atLeast"/>
        <w:jc w:val="both"/>
        <w:rPr>
          <w:rFonts w:ascii="한양신명조" w:eastAsia="한양신명조"/>
          <w:color w:val="000000"/>
          <w:sz w:val="18"/>
          <w:szCs w:val="18"/>
        </w:rPr>
      </w:pPr>
      <w:del w:id="516" w:author="Kim 0BoO" w:date="2017-12-20T19:22:00Z">
        <w:r w:rsidRPr="005D6878" w:rsidDel="00272CDF">
          <w:rPr>
            <w:rFonts w:ascii="한양신명조" w:eastAsia="한양신명조" w:hint="eastAsia"/>
            <w:b/>
            <w:bCs/>
            <w:color w:val="000000"/>
            <w:sz w:val="18"/>
            <w:szCs w:val="18"/>
          </w:rPr>
          <w:delText>Ⅲ</w:delText>
        </w:r>
      </w:del>
      <w:ins w:id="517" w:author="Kim 0BoO" w:date="2017-12-20T19:22:00Z">
        <w:r w:rsidR="00272CDF">
          <w:rPr>
            <w:rFonts w:ascii="한양신명조" w:eastAsia="한양신명조" w:hint="eastAsia"/>
            <w:b/>
            <w:bCs/>
            <w:color w:val="000000"/>
            <w:sz w:val="18"/>
            <w:szCs w:val="18"/>
          </w:rPr>
          <w:t>I</w:t>
        </w:r>
        <w:r w:rsidR="00272CDF">
          <w:rPr>
            <w:rFonts w:ascii="한양신명조" w:eastAsia="한양신명조"/>
            <w:b/>
            <w:bCs/>
            <w:color w:val="000000"/>
            <w:sz w:val="18"/>
            <w:szCs w:val="18"/>
          </w:rPr>
          <w:t>V</w:t>
        </w:r>
      </w:ins>
      <w:r w:rsidRPr="005D6878">
        <w:rPr>
          <w:rFonts w:ascii="한양신명조" w:eastAsia="한양신명조" w:hint="eastAsia"/>
          <w:b/>
          <w:bCs/>
          <w:color w:val="000000"/>
          <w:sz w:val="18"/>
          <w:szCs w:val="18"/>
        </w:rPr>
        <w:t>. 결론</w:t>
      </w:r>
      <w:r w:rsidRPr="005D6878"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</w:p>
    <w:p w:rsidR="005D6878" w:rsidRPr="003C6686" w:rsidRDefault="005D6878">
      <w:pPr>
        <w:pStyle w:val="a8"/>
        <w:spacing w:before="0" w:beforeAutospacing="0" w:after="95" w:afterAutospacing="0" w:line="322" w:lineRule="atLeast"/>
        <w:ind w:left="200"/>
        <w:jc w:val="both"/>
        <w:rPr>
          <w:rFonts w:ascii="한양신명조" w:eastAsia="한양신명조"/>
          <w:color w:val="000000"/>
          <w:w w:val="90"/>
          <w:sz w:val="18"/>
          <w:szCs w:val="18"/>
          <w:rPrChange w:id="518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pPrChange w:id="519" w:author="Kim 0BoO" w:date="2017-12-20T20:55:00Z">
          <w:pPr>
            <w:pStyle w:val="a8"/>
            <w:spacing w:before="0" w:beforeAutospacing="0" w:after="0" w:afterAutospacing="0"/>
            <w:ind w:firstLineChars="100" w:firstLine="180"/>
            <w:jc w:val="both"/>
          </w:pPr>
        </w:pPrChange>
      </w:pPr>
      <w:r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20" w:author="Kim 0BoO" w:date="2017-12-20T20:55:00Z">
            <w:rPr>
              <w:rFonts w:ascii="한양신명조" w:eastAsia="한양신명조" w:hint="eastAsia"/>
              <w:color w:val="000000"/>
              <w:sz w:val="18"/>
              <w:szCs w:val="18"/>
            </w:rPr>
          </w:rPrChange>
        </w:rPr>
        <w:t>본</w:t>
      </w:r>
      <w:r w:rsidR="00793E52" w:rsidRPr="003C6686">
        <w:rPr>
          <w:rFonts w:ascii="한양신명조" w:eastAsia="한양신명조"/>
          <w:color w:val="000000"/>
          <w:w w:val="90"/>
          <w:sz w:val="18"/>
          <w:szCs w:val="18"/>
          <w:rPrChange w:id="521" w:author="Kim 0BoO" w:date="2017-12-20T20:55:00Z">
            <w:rPr>
              <w:rFonts w:ascii="한양신명조" w:eastAsia="한양신명조"/>
              <w:color w:val="000000"/>
              <w:sz w:val="18"/>
              <w:szCs w:val="18"/>
            </w:rPr>
          </w:rPrChange>
        </w:rPr>
        <w:t xml:space="preserve"> </w:t>
      </w:r>
      <w:r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22" w:author="Kim 0BoO" w:date="2017-12-20T20:55:00Z">
            <w:rPr>
              <w:rFonts w:ascii="한양신명조" w:eastAsia="한양신명조" w:hint="eastAsia"/>
              <w:color w:val="000000"/>
              <w:sz w:val="18"/>
              <w:szCs w:val="18"/>
            </w:rPr>
          </w:rPrChange>
        </w:rPr>
        <w:t>논문에서는</w:t>
      </w:r>
      <w:r w:rsidR="00793E52" w:rsidRPr="003C6686">
        <w:rPr>
          <w:rFonts w:ascii="한양신명조" w:eastAsia="한양신명조"/>
          <w:color w:val="000000"/>
          <w:w w:val="90"/>
          <w:sz w:val="18"/>
          <w:szCs w:val="18"/>
          <w:rPrChange w:id="523" w:author="Kim 0BoO" w:date="2017-12-20T20:55:00Z">
            <w:rPr>
              <w:rFonts w:ascii="한양신명조" w:eastAsia="한양신명조"/>
              <w:color w:val="000000"/>
              <w:sz w:val="18"/>
              <w:szCs w:val="18"/>
            </w:rPr>
          </w:rPrChange>
        </w:rPr>
        <w:t xml:space="preserve"> Simple Flooding</w:t>
      </w:r>
      <w:ins w:id="524" w:author="Kim 0BoO" w:date="2017-12-20T20:57:00Z">
        <w:r w:rsidR="00831B00">
          <w:rPr>
            <w:rFonts w:ascii="한양신명조" w:eastAsia="한양신명조"/>
            <w:color w:val="000000"/>
            <w:w w:val="90"/>
            <w:sz w:val="18"/>
            <w:szCs w:val="18"/>
          </w:rPr>
          <w:t>(</w:t>
        </w:r>
        <w:r w:rsidR="00831B00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확률 </w:t>
        </w:r>
        <w:r w:rsidR="00831B00">
          <w:rPr>
            <w:rFonts w:ascii="한양신명조" w:eastAsia="한양신명조"/>
            <w:color w:val="000000"/>
            <w:w w:val="90"/>
            <w:sz w:val="18"/>
            <w:szCs w:val="18"/>
          </w:rPr>
          <w:t>1.0)</w:t>
        </w:r>
      </w:ins>
      <w:r w:rsidR="00793E52"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25" w:author="Kim 0BoO" w:date="2017-12-20T20:55:00Z">
            <w:rPr>
              <w:rFonts w:ascii="한양신명조" w:eastAsia="한양신명조" w:hint="eastAsia"/>
              <w:color w:val="000000"/>
              <w:sz w:val="18"/>
              <w:szCs w:val="18"/>
            </w:rPr>
          </w:rPrChange>
        </w:rPr>
        <w:t>과</w:t>
      </w:r>
      <w:r w:rsidR="00793E52" w:rsidRPr="003C6686">
        <w:rPr>
          <w:rFonts w:ascii="한양신명조" w:eastAsia="한양신명조"/>
          <w:color w:val="000000"/>
          <w:w w:val="90"/>
          <w:sz w:val="18"/>
          <w:szCs w:val="18"/>
          <w:rPrChange w:id="526" w:author="Kim 0BoO" w:date="2017-12-20T20:55:00Z">
            <w:rPr>
              <w:rFonts w:ascii="한양신명조" w:eastAsia="한양신명조"/>
              <w:color w:val="000000"/>
              <w:sz w:val="18"/>
              <w:szCs w:val="18"/>
            </w:rPr>
          </w:rPrChange>
        </w:rPr>
        <w:t xml:space="preserve"> Probability Based Flooding </w:t>
      </w:r>
      <w:r w:rsidR="00793E52"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27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Ⅰ방식</w:t>
      </w:r>
      <w:r w:rsidR="00793E52" w:rsidRPr="003C6686">
        <w:rPr>
          <w:rFonts w:ascii="한양신명조" w:eastAsia="한양신명조"/>
          <w:color w:val="000000"/>
          <w:w w:val="90"/>
          <w:sz w:val="18"/>
          <w:szCs w:val="18"/>
          <w:rPrChange w:id="528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비교와 Simple Flooding </w:t>
      </w:r>
      <w:r w:rsidR="00793E52"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29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과</w:t>
      </w:r>
      <w:r w:rsidR="00793E52" w:rsidRPr="003C6686">
        <w:rPr>
          <w:rFonts w:ascii="한양신명조" w:eastAsia="한양신명조"/>
          <w:color w:val="000000"/>
          <w:w w:val="90"/>
          <w:sz w:val="18"/>
          <w:szCs w:val="18"/>
          <w:rPrChange w:id="530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Probability Based Flooding </w:t>
      </w:r>
      <w:r w:rsidR="00793E52"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31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Ⅱ</w:t>
      </w:r>
      <w:r w:rsidR="00793E52" w:rsidRPr="003C6686">
        <w:rPr>
          <w:rFonts w:ascii="한양신명조" w:eastAsia="한양신명조"/>
          <w:color w:val="000000"/>
          <w:w w:val="90"/>
          <w:sz w:val="18"/>
          <w:szCs w:val="18"/>
          <w:rPrChange w:id="532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</w:t>
      </w:r>
      <w:r w:rsidR="00793E52"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33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방식</w:t>
      </w:r>
      <w:r w:rsidR="00793E52" w:rsidRPr="003C6686">
        <w:rPr>
          <w:rFonts w:ascii="한양신명조" w:eastAsia="한양신명조"/>
          <w:color w:val="000000"/>
          <w:w w:val="90"/>
          <w:sz w:val="18"/>
          <w:szCs w:val="18"/>
          <w:rPrChange w:id="534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</w:t>
      </w:r>
      <w:r w:rsidR="00793E52"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35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비교를</w:t>
      </w:r>
      <w:r w:rsidR="00793E52" w:rsidRPr="003C6686">
        <w:rPr>
          <w:rFonts w:ascii="한양신명조" w:eastAsia="한양신명조"/>
          <w:color w:val="000000"/>
          <w:w w:val="90"/>
          <w:sz w:val="18"/>
          <w:szCs w:val="18"/>
          <w:rPrChange w:id="536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</w:t>
      </w:r>
      <w:r w:rsidR="00793E52"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37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관찰해</w:t>
      </w:r>
      <w:r w:rsidR="00793E52" w:rsidRPr="003C6686">
        <w:rPr>
          <w:rFonts w:ascii="한양신명조" w:eastAsia="한양신명조"/>
          <w:color w:val="000000"/>
          <w:w w:val="90"/>
          <w:sz w:val="18"/>
          <w:szCs w:val="18"/>
          <w:rPrChange w:id="538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</w:t>
      </w:r>
      <w:r w:rsidR="00793E52"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39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보았다</w:t>
      </w:r>
      <w:r w:rsidR="00793E52" w:rsidRPr="003C6686">
        <w:rPr>
          <w:rFonts w:ascii="한양신명조" w:eastAsia="한양신명조"/>
          <w:color w:val="000000"/>
          <w:w w:val="90"/>
          <w:sz w:val="18"/>
          <w:szCs w:val="18"/>
          <w:rPrChange w:id="540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>.</w:t>
      </w:r>
    </w:p>
    <w:p w:rsidR="00793E52" w:rsidRPr="003C6686" w:rsidRDefault="00793E52">
      <w:pPr>
        <w:pStyle w:val="a8"/>
        <w:spacing w:before="0" w:beforeAutospacing="0" w:after="95" w:afterAutospacing="0" w:line="322" w:lineRule="atLeast"/>
        <w:ind w:left="200"/>
        <w:jc w:val="both"/>
        <w:rPr>
          <w:rFonts w:ascii="한양신명조" w:eastAsia="한양신명조"/>
          <w:color w:val="000000"/>
          <w:w w:val="90"/>
          <w:sz w:val="18"/>
          <w:szCs w:val="18"/>
          <w:rPrChange w:id="541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pPrChange w:id="542" w:author="Kim 0BoO" w:date="2017-12-20T20:55:00Z">
          <w:pPr>
            <w:pStyle w:val="a8"/>
            <w:spacing w:before="0" w:beforeAutospacing="0" w:after="0" w:afterAutospacing="0"/>
            <w:jc w:val="both"/>
          </w:pPr>
        </w:pPrChange>
      </w:pPr>
      <w:r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43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먼저</w:t>
      </w:r>
      <w:r w:rsidRPr="003C6686">
        <w:rPr>
          <w:rFonts w:ascii="한양신명조" w:eastAsia="한양신명조"/>
          <w:color w:val="000000"/>
          <w:w w:val="90"/>
          <w:sz w:val="18"/>
          <w:szCs w:val="18"/>
          <w:rPrChange w:id="544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Simple Flooding과 Probability Based Flooding </w:t>
      </w:r>
      <w:r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45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Ⅰ방식</w:t>
      </w:r>
      <w:r w:rsidRPr="003C6686">
        <w:rPr>
          <w:rFonts w:ascii="한양신명조" w:eastAsia="한양신명조"/>
          <w:color w:val="000000"/>
          <w:w w:val="90"/>
          <w:sz w:val="18"/>
          <w:szCs w:val="18"/>
          <w:rPrChange w:id="546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</w:t>
      </w:r>
      <w:r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47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비교에서는</w:t>
      </w:r>
      <w:r w:rsidRPr="003C6686">
        <w:rPr>
          <w:rFonts w:ascii="한양신명조" w:eastAsia="한양신명조"/>
          <w:color w:val="000000"/>
          <w:w w:val="90"/>
          <w:sz w:val="18"/>
          <w:szCs w:val="18"/>
          <w:rPrChange w:id="548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</w:t>
      </w:r>
      <w:r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49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전송확률을</w:t>
      </w:r>
      <w:r w:rsidRPr="003C6686">
        <w:rPr>
          <w:rFonts w:ascii="한양신명조" w:eastAsia="한양신명조"/>
          <w:color w:val="000000"/>
          <w:w w:val="90"/>
          <w:sz w:val="18"/>
          <w:szCs w:val="18"/>
          <w:rPrChange w:id="550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</w:t>
      </w:r>
      <w:r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51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억제할수록</w:t>
      </w:r>
      <w:r w:rsidR="00041EB9" w:rsidRPr="003C6686">
        <w:rPr>
          <w:rFonts w:ascii="한양신명조" w:eastAsia="한양신명조"/>
          <w:color w:val="000000"/>
          <w:w w:val="90"/>
          <w:sz w:val="18"/>
          <w:szCs w:val="18"/>
          <w:rPrChange w:id="552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전체 수신 프레임 수 는 증가하고 전체 수신 프레임 수 대비 실패한 프레임</w:t>
      </w:r>
      <w:r w:rsidR="009F3D55" w:rsidRPr="003C6686">
        <w:rPr>
          <w:rFonts w:ascii="한양신명조" w:eastAsia="한양신명조"/>
          <w:color w:val="000000"/>
          <w:w w:val="90"/>
          <w:sz w:val="18"/>
          <w:szCs w:val="18"/>
          <w:rPrChange w:id="553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수</w:t>
      </w:r>
      <w:r w:rsidR="00041EB9" w:rsidRPr="003C6686">
        <w:rPr>
          <w:rFonts w:ascii="한양신명조" w:eastAsia="한양신명조"/>
          <w:color w:val="000000"/>
          <w:w w:val="90"/>
          <w:sz w:val="18"/>
          <w:szCs w:val="18"/>
          <w:rPrChange w:id="554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확률은 감소하여 성공적으로 수신한 프레임수가 증가 했음을 관찰 할 수 있다.</w:t>
      </w:r>
    </w:p>
    <w:p w:rsidR="00041EB9" w:rsidRPr="003C6686" w:rsidRDefault="00041EB9">
      <w:pPr>
        <w:pStyle w:val="a8"/>
        <w:spacing w:before="0" w:beforeAutospacing="0" w:after="95" w:afterAutospacing="0" w:line="322" w:lineRule="atLeast"/>
        <w:ind w:left="200"/>
        <w:jc w:val="both"/>
        <w:rPr>
          <w:rFonts w:ascii="한양신명조" w:eastAsia="한양신명조"/>
          <w:color w:val="000000"/>
          <w:w w:val="90"/>
          <w:sz w:val="18"/>
          <w:szCs w:val="18"/>
          <w:rPrChange w:id="555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pPrChange w:id="556" w:author="Kim 0BoO" w:date="2017-12-20T20:55:00Z">
          <w:pPr>
            <w:pStyle w:val="a8"/>
            <w:spacing w:before="0" w:beforeAutospacing="0" w:after="0" w:afterAutospacing="0"/>
            <w:jc w:val="both"/>
          </w:pPr>
        </w:pPrChange>
      </w:pPr>
      <w:r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57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그러나</w:t>
      </w:r>
      <w:r w:rsidRPr="003C6686">
        <w:rPr>
          <w:rFonts w:ascii="한양신명조" w:eastAsia="한양신명조"/>
          <w:color w:val="000000"/>
          <w:w w:val="90"/>
          <w:sz w:val="18"/>
          <w:szCs w:val="18"/>
          <w:rPrChange w:id="558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Simple Flooding과 Probability Based Flooding </w:t>
      </w:r>
      <w:r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59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Ⅱ</w:t>
      </w:r>
      <w:r w:rsidRPr="003C6686">
        <w:rPr>
          <w:rFonts w:ascii="한양신명조" w:eastAsia="한양신명조"/>
          <w:color w:val="000000"/>
          <w:w w:val="90"/>
          <w:sz w:val="18"/>
          <w:szCs w:val="18"/>
          <w:rPrChange w:id="560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방식 비교에서는 전송확률을 억제할수록 </w:t>
      </w:r>
      <w:r w:rsidR="009F3D55"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61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전체</w:t>
      </w:r>
      <w:r w:rsidR="009F3D55" w:rsidRPr="003C6686">
        <w:rPr>
          <w:rFonts w:ascii="한양신명조" w:eastAsia="한양신명조"/>
          <w:color w:val="000000"/>
          <w:w w:val="90"/>
          <w:sz w:val="18"/>
          <w:szCs w:val="18"/>
          <w:rPrChange w:id="562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수신 프레임 수 , </w:t>
      </w:r>
      <w:r w:rsidR="009F3D55"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63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전체</w:t>
      </w:r>
      <w:r w:rsidR="009F3D55" w:rsidRPr="003C6686">
        <w:rPr>
          <w:rFonts w:ascii="한양신명조" w:eastAsia="한양신명조"/>
          <w:color w:val="000000"/>
          <w:w w:val="90"/>
          <w:sz w:val="18"/>
          <w:szCs w:val="18"/>
          <w:rPrChange w:id="564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</w:t>
      </w:r>
      <w:r w:rsidR="009F3D55"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65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수신</w:t>
      </w:r>
      <w:r w:rsidR="009F3D55" w:rsidRPr="003C6686">
        <w:rPr>
          <w:rFonts w:ascii="한양신명조" w:eastAsia="한양신명조"/>
          <w:color w:val="000000"/>
          <w:w w:val="90"/>
          <w:sz w:val="18"/>
          <w:szCs w:val="18"/>
          <w:rPrChange w:id="566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</w:t>
      </w:r>
      <w:r w:rsidR="009F3D55"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67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프레임</w:t>
      </w:r>
      <w:r w:rsidR="009F3D55" w:rsidRPr="003C6686">
        <w:rPr>
          <w:rFonts w:ascii="한양신명조" w:eastAsia="한양신명조"/>
          <w:color w:val="000000"/>
          <w:w w:val="90"/>
          <w:sz w:val="18"/>
          <w:szCs w:val="18"/>
          <w:rPrChange w:id="568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</w:t>
      </w:r>
      <w:r w:rsidR="009F3D55"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69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수</w:t>
      </w:r>
      <w:r w:rsidR="009F3D55" w:rsidRPr="003C6686">
        <w:rPr>
          <w:rFonts w:ascii="한양신명조" w:eastAsia="한양신명조"/>
          <w:color w:val="000000"/>
          <w:w w:val="90"/>
          <w:sz w:val="18"/>
          <w:szCs w:val="18"/>
          <w:rPrChange w:id="570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</w:t>
      </w:r>
      <w:r w:rsidR="009F3D55"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71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대비</w:t>
      </w:r>
      <w:r w:rsidR="009F3D55" w:rsidRPr="003C6686">
        <w:rPr>
          <w:rFonts w:ascii="한양신명조" w:eastAsia="한양신명조"/>
          <w:color w:val="000000"/>
          <w:w w:val="90"/>
          <w:sz w:val="18"/>
          <w:szCs w:val="18"/>
          <w:rPrChange w:id="572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</w:t>
      </w:r>
      <w:r w:rsidR="009F3D55"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73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실패한</w:t>
      </w:r>
      <w:r w:rsidR="009F3D55" w:rsidRPr="003C6686">
        <w:rPr>
          <w:rFonts w:ascii="한양신명조" w:eastAsia="한양신명조"/>
          <w:color w:val="000000"/>
          <w:w w:val="90"/>
          <w:sz w:val="18"/>
          <w:szCs w:val="18"/>
          <w:rPrChange w:id="574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</w:t>
      </w:r>
      <w:r w:rsidR="009F3D55"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75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프레임</w:t>
      </w:r>
      <w:r w:rsidR="009F3D55" w:rsidRPr="003C6686">
        <w:rPr>
          <w:rFonts w:ascii="한양신명조" w:eastAsia="한양신명조"/>
          <w:color w:val="000000"/>
          <w:w w:val="90"/>
          <w:sz w:val="18"/>
          <w:szCs w:val="18"/>
          <w:rPrChange w:id="576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</w:t>
      </w:r>
      <w:r w:rsidR="009F3D55"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77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수</w:t>
      </w:r>
      <w:r w:rsidR="009F3D55" w:rsidRPr="003C6686">
        <w:rPr>
          <w:rFonts w:ascii="한양신명조" w:eastAsia="한양신명조"/>
          <w:color w:val="000000"/>
          <w:w w:val="90"/>
          <w:sz w:val="18"/>
          <w:szCs w:val="18"/>
          <w:rPrChange w:id="578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</w:t>
      </w:r>
      <w:r w:rsidR="009F3D55"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79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확률</w:t>
      </w:r>
      <w:r w:rsidR="009F3D55" w:rsidRPr="003C6686">
        <w:rPr>
          <w:rFonts w:ascii="한양신명조" w:eastAsia="한양신명조"/>
          <w:color w:val="000000"/>
          <w:w w:val="90"/>
          <w:sz w:val="18"/>
          <w:szCs w:val="18"/>
          <w:rPrChange w:id="580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, </w:t>
      </w:r>
      <w:r w:rsidR="009F3D55"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81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성공적으로</w:t>
      </w:r>
      <w:r w:rsidR="009F3D55" w:rsidRPr="003C6686">
        <w:rPr>
          <w:rFonts w:ascii="한양신명조" w:eastAsia="한양신명조"/>
          <w:color w:val="000000"/>
          <w:w w:val="90"/>
          <w:sz w:val="18"/>
          <w:szCs w:val="18"/>
          <w:rPrChange w:id="582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</w:t>
      </w:r>
      <w:r w:rsidR="009F3D55"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83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수신한</w:t>
      </w:r>
      <w:r w:rsidR="009F3D55" w:rsidRPr="003C6686">
        <w:rPr>
          <w:rFonts w:ascii="한양신명조" w:eastAsia="한양신명조"/>
          <w:color w:val="000000"/>
          <w:w w:val="90"/>
          <w:sz w:val="18"/>
          <w:szCs w:val="18"/>
          <w:rPrChange w:id="584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</w:t>
      </w:r>
      <w:r w:rsidR="009F3D55"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85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프레임</w:t>
      </w:r>
      <w:r w:rsidR="009F3D55" w:rsidRPr="003C6686">
        <w:rPr>
          <w:rFonts w:ascii="한양신명조" w:eastAsia="한양신명조"/>
          <w:color w:val="000000"/>
          <w:w w:val="90"/>
          <w:sz w:val="18"/>
          <w:szCs w:val="18"/>
          <w:rPrChange w:id="586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</w:t>
      </w:r>
      <w:r w:rsidR="009F3D55"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87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수</w:t>
      </w:r>
      <w:r w:rsidR="009F3D55" w:rsidRPr="003C6686">
        <w:rPr>
          <w:rFonts w:ascii="한양신명조" w:eastAsia="한양신명조"/>
          <w:color w:val="000000"/>
          <w:w w:val="90"/>
          <w:sz w:val="18"/>
          <w:szCs w:val="18"/>
          <w:rPrChange w:id="588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</w:t>
      </w:r>
      <w:r w:rsidR="009F3D55"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89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모두</w:t>
      </w:r>
      <w:r w:rsidR="009F3D55" w:rsidRPr="003C6686">
        <w:rPr>
          <w:rFonts w:ascii="한양신명조" w:eastAsia="한양신명조"/>
          <w:color w:val="000000"/>
          <w:w w:val="90"/>
          <w:sz w:val="18"/>
          <w:szCs w:val="18"/>
          <w:rPrChange w:id="590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</w:t>
      </w:r>
      <w:r w:rsidR="009F3D55"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91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감소했다</w:t>
      </w:r>
      <w:r w:rsidR="009F3D55" w:rsidRPr="003C6686">
        <w:rPr>
          <w:rFonts w:ascii="한양신명조" w:eastAsia="한양신명조"/>
          <w:color w:val="000000"/>
          <w:w w:val="90"/>
          <w:sz w:val="18"/>
          <w:szCs w:val="18"/>
          <w:rPrChange w:id="592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>.</w:t>
      </w:r>
    </w:p>
    <w:p w:rsidR="009F3D55" w:rsidRPr="003C6686" w:rsidRDefault="009F3D55">
      <w:pPr>
        <w:pStyle w:val="a8"/>
        <w:spacing w:before="0" w:beforeAutospacing="0" w:after="95" w:afterAutospacing="0" w:line="322" w:lineRule="atLeast"/>
        <w:ind w:left="200"/>
        <w:jc w:val="both"/>
        <w:rPr>
          <w:rFonts w:ascii="한양신명조" w:eastAsia="한양신명조"/>
          <w:color w:val="000000"/>
          <w:w w:val="90"/>
          <w:sz w:val="18"/>
          <w:szCs w:val="18"/>
          <w:rPrChange w:id="593" w:author="Kim 0BoO" w:date="2017-12-20T20:55:00Z">
            <w:rPr>
              <w:rFonts w:ascii="한양신명조" w:eastAsia="한양신명조"/>
              <w:color w:val="000000"/>
              <w:sz w:val="18"/>
              <w:szCs w:val="18"/>
            </w:rPr>
          </w:rPrChange>
        </w:rPr>
        <w:pPrChange w:id="594" w:author="Kim 0BoO" w:date="2017-12-20T20:55:00Z">
          <w:pPr>
            <w:pStyle w:val="a8"/>
            <w:spacing w:before="0" w:beforeAutospacing="0" w:after="0" w:afterAutospacing="0"/>
            <w:jc w:val="both"/>
          </w:pPr>
        </w:pPrChange>
      </w:pPr>
      <w:r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95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이</w:t>
      </w:r>
      <w:r w:rsidRPr="003C6686">
        <w:rPr>
          <w:rFonts w:ascii="한양신명조" w:eastAsia="한양신명조"/>
          <w:color w:val="000000"/>
          <w:w w:val="90"/>
          <w:sz w:val="18"/>
          <w:szCs w:val="18"/>
          <w:rPrChange w:id="596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원인으로는 </w:t>
      </w:r>
      <w:bookmarkStart w:id="597" w:name="OLE_LINK22"/>
      <w:r w:rsidRPr="003C6686">
        <w:rPr>
          <w:rFonts w:ascii="한양신명조" w:eastAsia="한양신명조"/>
          <w:color w:val="000000"/>
          <w:w w:val="90"/>
          <w:sz w:val="18"/>
          <w:szCs w:val="18"/>
          <w:rPrChange w:id="598" w:author="Kim 0BoO" w:date="2017-12-20T20:55:00Z">
            <w:rPr>
              <w:rFonts w:ascii="한양신명조" w:eastAsia="한양신명조"/>
              <w:color w:val="000000"/>
              <w:sz w:val="18"/>
              <w:szCs w:val="18"/>
            </w:rPr>
          </w:rPrChange>
        </w:rPr>
        <w:t xml:space="preserve">Probability Based Flooding </w:t>
      </w:r>
      <w:r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599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Ⅱ</w:t>
      </w:r>
      <w:r w:rsidRPr="003C6686">
        <w:rPr>
          <w:rFonts w:ascii="한양신명조" w:eastAsia="한양신명조"/>
          <w:color w:val="000000"/>
          <w:w w:val="90"/>
          <w:sz w:val="18"/>
          <w:szCs w:val="18"/>
          <w:rPrChange w:id="600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</w:t>
      </w:r>
      <w:bookmarkEnd w:id="597"/>
      <w:r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601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방식에서는</w:t>
      </w:r>
      <w:r w:rsidRPr="003C6686">
        <w:rPr>
          <w:rFonts w:ascii="한양신명조" w:eastAsia="한양신명조"/>
          <w:color w:val="000000"/>
          <w:w w:val="90"/>
          <w:sz w:val="18"/>
          <w:szCs w:val="18"/>
          <w:rPrChange w:id="602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</w:t>
      </w:r>
      <w:r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603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노드의</w:t>
      </w:r>
      <w:r w:rsidRPr="003C6686">
        <w:rPr>
          <w:rFonts w:ascii="한양신명조" w:eastAsia="한양신명조"/>
          <w:color w:val="000000"/>
          <w:w w:val="90"/>
          <w:sz w:val="18"/>
          <w:szCs w:val="18"/>
          <w:rPrChange w:id="604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</w:t>
      </w:r>
      <w:r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605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전송확률보다</w:t>
      </w:r>
      <w:r w:rsidRPr="003C6686">
        <w:rPr>
          <w:rFonts w:ascii="한양신명조" w:eastAsia="한양신명조"/>
          <w:color w:val="000000"/>
          <w:w w:val="90"/>
          <w:sz w:val="18"/>
          <w:szCs w:val="18"/>
          <w:rPrChange w:id="606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</w:t>
      </w:r>
      <w:r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607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큰</w:t>
      </w:r>
      <w:r w:rsidRPr="003C6686">
        <w:rPr>
          <w:rFonts w:ascii="한양신명조" w:eastAsia="한양신명조"/>
          <w:color w:val="000000"/>
          <w:w w:val="90"/>
          <w:sz w:val="18"/>
          <w:szCs w:val="18"/>
          <w:rPrChange w:id="608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</w:t>
      </w:r>
      <w:r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609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전송확률을</w:t>
      </w:r>
      <w:r w:rsidRPr="003C6686">
        <w:rPr>
          <w:rFonts w:ascii="한양신명조" w:eastAsia="한양신명조"/>
          <w:color w:val="000000"/>
          <w:w w:val="90"/>
          <w:sz w:val="18"/>
          <w:szCs w:val="18"/>
          <w:rPrChange w:id="610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</w:t>
      </w:r>
      <w:r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611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갖는</w:t>
      </w:r>
      <w:r w:rsidRPr="003C6686">
        <w:rPr>
          <w:rFonts w:ascii="한양신명조" w:eastAsia="한양신명조"/>
          <w:color w:val="000000"/>
          <w:w w:val="90"/>
          <w:sz w:val="18"/>
          <w:szCs w:val="18"/>
          <w:rPrChange w:id="612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</w:t>
      </w:r>
      <w:r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613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프레임을</w:t>
      </w:r>
      <w:r w:rsidRPr="003C6686">
        <w:rPr>
          <w:rFonts w:ascii="한양신명조" w:eastAsia="한양신명조"/>
          <w:color w:val="000000"/>
          <w:w w:val="90"/>
          <w:sz w:val="18"/>
          <w:szCs w:val="18"/>
          <w:rPrChange w:id="614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</w:t>
      </w:r>
      <w:r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615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폐기</w:t>
      </w:r>
      <w:r w:rsidRPr="003C6686">
        <w:rPr>
          <w:rFonts w:ascii="한양신명조" w:eastAsia="한양신명조"/>
          <w:color w:val="000000"/>
          <w:w w:val="90"/>
          <w:sz w:val="18"/>
          <w:szCs w:val="18"/>
          <w:rPrChange w:id="616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</w:t>
      </w:r>
      <w:r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617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하기</w:t>
      </w:r>
      <w:r w:rsidRPr="003C6686">
        <w:rPr>
          <w:rFonts w:ascii="한양신명조" w:eastAsia="한양신명조"/>
          <w:color w:val="000000"/>
          <w:w w:val="90"/>
          <w:sz w:val="18"/>
          <w:szCs w:val="18"/>
          <w:rPrChange w:id="618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 xml:space="preserve"> </w:t>
      </w:r>
      <w:r w:rsidRPr="003C6686">
        <w:rPr>
          <w:rFonts w:ascii="한양신명조" w:eastAsia="한양신명조" w:hint="eastAsia"/>
          <w:color w:val="000000"/>
          <w:w w:val="90"/>
          <w:sz w:val="18"/>
          <w:szCs w:val="18"/>
          <w:rPrChange w:id="619" w:author="Kim 0BoO" w:date="2017-12-20T20:55:00Z">
            <w:rPr>
              <w:rFonts w:ascii="바탕" w:eastAsia="바탕" w:hAnsi="바탕" w:hint="eastAsia"/>
              <w:color w:val="000000"/>
              <w:sz w:val="18"/>
              <w:szCs w:val="18"/>
            </w:rPr>
          </w:rPrChange>
        </w:rPr>
        <w:t>때문이다</w:t>
      </w:r>
      <w:r w:rsidRPr="003C6686">
        <w:rPr>
          <w:rFonts w:ascii="한양신명조" w:eastAsia="한양신명조"/>
          <w:color w:val="000000"/>
          <w:w w:val="90"/>
          <w:sz w:val="18"/>
          <w:szCs w:val="18"/>
          <w:rPrChange w:id="620" w:author="Kim 0BoO" w:date="2017-12-20T20:55:00Z">
            <w:rPr>
              <w:rFonts w:ascii="바탕" w:eastAsia="바탕" w:hAnsi="바탕"/>
              <w:color w:val="000000"/>
              <w:sz w:val="18"/>
              <w:szCs w:val="18"/>
            </w:rPr>
          </w:rPrChange>
        </w:rPr>
        <w:t>.</w:t>
      </w:r>
      <w:ins w:id="621" w:author="Kim 0BoO" w:date="2017-12-20T20:57:00Z">
        <w:r w:rsidR="005E2CCA">
          <w:rPr>
            <w:rFonts w:ascii="한양신명조" w:eastAsia="한양신명조"/>
            <w:color w:val="000000"/>
            <w:w w:val="90"/>
            <w:sz w:val="18"/>
            <w:szCs w:val="18"/>
          </w:rPr>
          <w:t xml:space="preserve"> </w:t>
        </w:r>
        <w:r w:rsidR="005E2CCA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 xml:space="preserve">단지 전송의 신뢰성을 위해서는 프레임을 폐기하지 않는 </w:t>
        </w:r>
        <w:r w:rsidR="005E2CCA" w:rsidRPr="004364E0">
          <w:rPr>
            <w:rFonts w:ascii="한양신명조" w:eastAsia="한양신명조"/>
            <w:color w:val="000000"/>
            <w:w w:val="90"/>
            <w:sz w:val="18"/>
            <w:szCs w:val="18"/>
          </w:rPr>
          <w:t xml:space="preserve">Probability Based Flooding </w:t>
        </w:r>
        <w:r w:rsidR="005E2CCA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I</w:t>
        </w:r>
      </w:ins>
      <w:ins w:id="622" w:author="Kim 0BoO" w:date="2017-12-20T20:58:00Z">
        <w:r w:rsidR="005E2CCA">
          <w:rPr>
            <w:rFonts w:ascii="한양신명조" w:eastAsia="한양신명조"/>
            <w:color w:val="000000"/>
            <w:w w:val="90"/>
            <w:sz w:val="18"/>
            <w:szCs w:val="18"/>
          </w:rPr>
          <w:t xml:space="preserve"> </w:t>
        </w:r>
        <w:r w:rsidR="005E2CCA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t>방식을 사용하는 것이 더 우수하다고 할 수 있다.</w:t>
        </w:r>
      </w:ins>
    </w:p>
    <w:p w:rsidR="005D6878" w:rsidRDefault="005D6878" w:rsidP="005D6878">
      <w:pPr>
        <w:pStyle w:val="a8"/>
        <w:spacing w:before="0" w:beforeAutospacing="0" w:after="0" w:afterAutospacing="0" w:line="360" w:lineRule="atLeast"/>
        <w:jc w:val="both"/>
        <w:rPr>
          <w:rFonts w:ascii="한양신명조" w:eastAsia="한양신명조"/>
          <w:color w:val="000000"/>
          <w:sz w:val="18"/>
          <w:szCs w:val="18"/>
        </w:rPr>
      </w:pPr>
      <w:r w:rsidRPr="005D6878">
        <w:rPr>
          <w:rFonts w:ascii="한양신명조" w:eastAsia="한양신명조" w:hint="eastAsia"/>
          <w:color w:val="000000"/>
          <w:sz w:val="18"/>
          <w:szCs w:val="18"/>
        </w:rPr>
        <w:t xml:space="preserve">. </w:t>
      </w:r>
    </w:p>
    <w:p w:rsidR="005A4FD6" w:rsidRPr="005D6878" w:rsidRDefault="005A4FD6" w:rsidP="005A4FD6">
      <w:pPr>
        <w:pStyle w:val="a8"/>
        <w:spacing w:before="0" w:beforeAutospacing="0" w:after="95" w:afterAutospacing="0" w:line="398" w:lineRule="atLeast"/>
        <w:ind w:left="200"/>
        <w:jc w:val="center"/>
        <w:rPr>
          <w:ins w:id="623" w:author="Kim 0BoO" w:date="2017-12-20T20:56:00Z"/>
          <w:rFonts w:ascii="한양신명조" w:eastAsia="한양신명조"/>
          <w:color w:val="000000"/>
          <w:sz w:val="18"/>
          <w:szCs w:val="18"/>
        </w:rPr>
      </w:pPr>
      <w:ins w:id="624" w:author="Kim 0BoO" w:date="2017-12-20T20:56:00Z">
        <w:r w:rsidRPr="005D6878">
          <w:rPr>
            <w:rFonts w:ascii="한양신명조" w:eastAsia="한양신명조" w:hint="eastAsia"/>
            <w:b/>
            <w:bCs/>
            <w:color w:val="000000"/>
            <w:sz w:val="18"/>
            <w:szCs w:val="18"/>
          </w:rPr>
          <w:t>참 고 문 헌</w:t>
        </w:r>
        <w:r w:rsidRPr="005D6878">
          <w:rPr>
            <w:rFonts w:ascii="한양신명조" w:eastAsia="한양신명조" w:hint="eastAsia"/>
            <w:color w:val="000000"/>
            <w:sz w:val="18"/>
            <w:szCs w:val="18"/>
          </w:rPr>
          <w:t xml:space="preserve"> </w:t>
        </w:r>
      </w:ins>
    </w:p>
    <w:p w:rsidR="00C97F81" w:rsidRDefault="00C97F81" w:rsidP="00C97F81">
      <w:pPr>
        <w:pStyle w:val="ac"/>
        <w:ind w:left="200"/>
        <w:rPr>
          <w:ins w:id="625" w:author="Kim 0BoO" w:date="2017-12-20T20:56:00Z"/>
        </w:rPr>
      </w:pPr>
      <w:ins w:id="626" w:author="Kim 0BoO" w:date="2017-12-20T20:56:00Z">
        <w:r>
          <w:rPr>
            <w:rFonts w:ascii="한양신명조" w:eastAsia="한양신명조" w:hint="eastAsia"/>
            <w:sz w:val="18"/>
            <w:szCs w:val="18"/>
          </w:rPr>
          <w:t>[</w:t>
        </w:r>
        <w:r>
          <w:rPr>
            <w:rFonts w:ascii="한양신명조" w:eastAsia="한양신명조"/>
            <w:sz w:val="18"/>
            <w:szCs w:val="18"/>
          </w:rPr>
          <w:t xml:space="preserve">1] </w:t>
        </w:r>
        <w:r>
          <w:rPr>
            <w:rFonts w:ascii="Arial" w:eastAsia="Arial" w:hAnsi="Arial" w:cs="Arial"/>
            <w:color w:val="222222"/>
            <w:sz w:val="18"/>
            <w:szCs w:val="18"/>
            <w:shd w:val="clear" w:color="auto" w:fill="FFFFFF"/>
          </w:rPr>
          <w:t>Tseng, Yu-Chee, et al. "The broadcast storm problem in a mobile ad hoc network." </w:t>
        </w:r>
        <w:r>
          <w:rPr>
            <w:rFonts w:ascii="굴림" w:hint="eastAsia"/>
            <w:i/>
            <w:iCs/>
            <w:sz w:val="18"/>
            <w:szCs w:val="18"/>
            <w:shd w:val="clear" w:color="auto" w:fill="FFFFFF"/>
          </w:rPr>
          <w:t>Wireless networks</w:t>
        </w:r>
        <w:r>
          <w:rPr>
            <w:rFonts w:ascii="Arial" w:eastAsia="Arial" w:hAnsi="Arial" w:cs="Arial"/>
            <w:color w:val="222222"/>
            <w:sz w:val="18"/>
            <w:szCs w:val="18"/>
            <w:shd w:val="clear" w:color="auto" w:fill="FFFFFF"/>
          </w:rPr>
          <w:t> 8.2/3 (2002): 153-167.</w:t>
        </w:r>
      </w:ins>
    </w:p>
    <w:p w:rsidR="00041EB9" w:rsidRPr="00C97F81" w:rsidDel="00BA21CD" w:rsidRDefault="00041EB9" w:rsidP="005D6878">
      <w:pPr>
        <w:pStyle w:val="a8"/>
        <w:spacing w:before="0" w:beforeAutospacing="0" w:after="0" w:afterAutospacing="0" w:line="360" w:lineRule="atLeast"/>
        <w:jc w:val="both"/>
        <w:rPr>
          <w:del w:id="627" w:author="Kim 0BoO" w:date="2017-12-20T20:31:00Z"/>
          <w:rFonts w:ascii="한양신명조" w:eastAsia="한양신명조"/>
          <w:color w:val="000000"/>
          <w:sz w:val="18"/>
          <w:szCs w:val="18"/>
        </w:rPr>
      </w:pPr>
    </w:p>
    <w:p w:rsidR="00EE7DFE" w:rsidRPr="00EE7DFE" w:rsidDel="00BA21CD" w:rsidRDefault="00EE7DFE" w:rsidP="00EE7DFE">
      <w:pPr>
        <w:pStyle w:val="a8"/>
        <w:spacing w:before="0" w:beforeAutospacing="0" w:after="0" w:afterAutospacing="0" w:line="360" w:lineRule="atLeast"/>
        <w:jc w:val="both"/>
        <w:rPr>
          <w:del w:id="628" w:author="Kim 0BoO" w:date="2017-12-20T20:31:00Z"/>
          <w:rFonts w:ascii="한양신명조" w:eastAsia="한양신명조"/>
          <w:color w:val="000000"/>
          <w:sz w:val="18"/>
          <w:szCs w:val="18"/>
        </w:rPr>
      </w:pPr>
      <w:del w:id="629" w:author="Kim 0BoO" w:date="2017-12-20T20:31:00Z">
        <w:r w:rsidDel="00BA21CD">
          <w:rPr>
            <w:rFonts w:ascii="한양신명조" w:eastAsia="한양신명조"/>
            <w:color w:val="000000"/>
            <w:sz w:val="18"/>
            <w:szCs w:val="18"/>
          </w:rPr>
          <w:delText>-</w:delText>
        </w:r>
        <w:r w:rsidRPr="00EE7DFE" w:rsidDel="00BA21CD">
          <w:rPr>
            <w:rFonts w:ascii="한양신명조" w:eastAsia="한양신명조"/>
            <w:color w:val="000000"/>
            <w:sz w:val="18"/>
            <w:szCs w:val="18"/>
          </w:rPr>
          <w:delText xml:space="preserve"> Probability Based Flooding </w:delText>
        </w:r>
        <w:r w:rsidRPr="00EE7DFE" w:rsidDel="00BA21CD">
          <w:rPr>
            <w:rFonts w:ascii="한양신명조" w:eastAsia="한양신명조" w:hint="eastAsia"/>
            <w:color w:val="000000"/>
            <w:sz w:val="18"/>
            <w:szCs w:val="18"/>
          </w:rPr>
          <w:delText>Ⅰ(프레임을 폐기하지 않는 방법)</w:delText>
        </w:r>
        <w:r w:rsidDel="00BA21CD">
          <w:rPr>
            <w:rFonts w:ascii="한양신명조" w:eastAsia="한양신명조"/>
            <w:color w:val="000000"/>
            <w:sz w:val="18"/>
            <w:szCs w:val="18"/>
          </w:rPr>
          <w:delText xml:space="preserve"> </w:delText>
        </w:r>
        <w:r w:rsidDel="00BA21CD">
          <w:rPr>
            <w:rFonts w:ascii="한양신명조" w:eastAsia="한양신명조" w:hint="eastAsia"/>
            <w:color w:val="000000"/>
            <w:sz w:val="18"/>
            <w:szCs w:val="18"/>
          </w:rPr>
          <w:delText xml:space="preserve">과 </w:delText>
        </w:r>
        <w:r w:rsidDel="00BA21CD">
          <w:rPr>
            <w:rFonts w:ascii="한양신명조" w:eastAsia="한양신명조"/>
            <w:color w:val="000000"/>
            <w:sz w:val="18"/>
            <w:szCs w:val="18"/>
          </w:rPr>
          <w:delText>Simple Flooding(</w:delText>
        </w:r>
        <w:r w:rsidDel="00BA21CD">
          <w:rPr>
            <w:rFonts w:ascii="한양신명조" w:eastAsia="한양신명조" w:hint="eastAsia"/>
            <w:color w:val="000000"/>
            <w:sz w:val="18"/>
            <w:szCs w:val="18"/>
          </w:rPr>
          <w:delText xml:space="preserve">전송확률이 </w:delText>
        </w:r>
        <w:r w:rsidDel="00BA21CD">
          <w:rPr>
            <w:rFonts w:ascii="한양신명조" w:eastAsia="한양신명조"/>
            <w:color w:val="000000"/>
            <w:sz w:val="18"/>
            <w:szCs w:val="18"/>
          </w:rPr>
          <w:delText>1.0</w:delText>
        </w:r>
        <w:r w:rsidDel="00BA21CD">
          <w:rPr>
            <w:rFonts w:ascii="한양신명조" w:eastAsia="한양신명조" w:hint="eastAsia"/>
            <w:color w:val="000000"/>
            <w:sz w:val="18"/>
            <w:szCs w:val="18"/>
          </w:rPr>
          <w:delText>인 방법</w:delText>
        </w:r>
        <w:r w:rsidDel="00BA21CD">
          <w:rPr>
            <w:rFonts w:ascii="한양신명조" w:eastAsia="한양신명조"/>
            <w:color w:val="000000"/>
            <w:sz w:val="18"/>
            <w:szCs w:val="18"/>
          </w:rPr>
          <w:delText>)</w:delText>
        </w:r>
        <w:r w:rsidDel="00BA21CD">
          <w:rPr>
            <w:rFonts w:ascii="한양신명조" w:eastAsia="한양신명조" w:hint="eastAsia"/>
            <w:color w:val="000000"/>
            <w:sz w:val="18"/>
            <w:szCs w:val="18"/>
          </w:rPr>
          <w:delText>비교</w:delText>
        </w:r>
      </w:del>
    </w:p>
    <w:p w:rsidR="00EE7DFE" w:rsidRPr="005D6878" w:rsidDel="00C97F81" w:rsidRDefault="00EE7DFE" w:rsidP="005D6878">
      <w:pPr>
        <w:pStyle w:val="a8"/>
        <w:spacing w:before="0" w:beforeAutospacing="0" w:after="0" w:afterAutospacing="0" w:line="360" w:lineRule="atLeast"/>
        <w:jc w:val="both"/>
        <w:rPr>
          <w:del w:id="630" w:author="Kim 0BoO" w:date="2017-12-20T20:56:00Z"/>
          <w:rFonts w:ascii="한양신명조" w:eastAsia="한양신명조"/>
          <w:color w:val="000000"/>
          <w:sz w:val="18"/>
          <w:szCs w:val="18"/>
        </w:rPr>
      </w:pPr>
    </w:p>
    <w:p w:rsidR="00EF36CE" w:rsidDel="006C04DF" w:rsidRDefault="00681414">
      <w:pPr>
        <w:pStyle w:val="a8"/>
        <w:spacing w:before="0" w:beforeAutospacing="0" w:after="95" w:afterAutospacing="0" w:line="322" w:lineRule="atLeast"/>
        <w:rPr>
          <w:del w:id="631" w:author="Kim 0BoO" w:date="2017-12-20T19:24:00Z"/>
          <w:rFonts w:ascii="한양신명조" w:eastAsia="한양신명조"/>
          <w:color w:val="000000"/>
          <w:w w:val="90"/>
          <w:sz w:val="18"/>
          <w:szCs w:val="18"/>
        </w:rPr>
      </w:pPr>
      <w:del w:id="632" w:author="Kim 0BoO" w:date="2017-12-20T19:24:00Z">
        <w:r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Graph1에</w:delText>
        </w:r>
        <w:r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서는</w:delText>
        </w:r>
        <w:r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노</w:delText>
        </w:r>
        <w:r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드의</w:delText>
        </w:r>
        <w:r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수</w:delText>
        </w:r>
        <w:r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가</w:delText>
        </w:r>
        <w:r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30개부</w:delText>
        </w:r>
        <w:r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터</w:delText>
        </w:r>
        <w:r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120개</w:delText>
        </w:r>
        <w:r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인</w:delText>
        </w:r>
        <w:r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경</w:delText>
        </w:r>
        <w:r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우</w:delText>
        </w:r>
        <w:r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에 대하</w:delText>
        </w:r>
        <w:r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여</w:delText>
        </w:r>
        <w:r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, 성</w:delText>
        </w:r>
        <w:r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공적으로</w:delText>
        </w:r>
        <w:r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수</w:delText>
        </w:r>
        <w:r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신한</w:delText>
        </w:r>
        <w:r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프</w:delText>
        </w:r>
        <w:r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레임의</w:delText>
        </w:r>
        <w:r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수</w:delText>
        </w:r>
        <w:r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를</w:delText>
        </w:r>
        <w:r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관</w:delText>
        </w:r>
        <w:r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찰할</w:delText>
        </w:r>
        <w:r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수 있</w:delText>
        </w:r>
        <w:r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다</w:delText>
        </w:r>
        <w:r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.</w:delText>
        </w:r>
      </w:del>
    </w:p>
    <w:p w:rsidR="00776DE9" w:rsidDel="006C04DF" w:rsidRDefault="00EF36CE">
      <w:pPr>
        <w:pStyle w:val="a8"/>
        <w:spacing w:before="0" w:beforeAutospacing="0" w:after="95" w:afterAutospacing="0" w:line="322" w:lineRule="atLeast"/>
        <w:rPr>
          <w:del w:id="633" w:author="Kim 0BoO" w:date="2017-12-20T19:24:00Z"/>
          <w:rFonts w:ascii="한양신명조" w:eastAsia="한양신명조"/>
          <w:color w:val="000000"/>
          <w:w w:val="90"/>
          <w:sz w:val="18"/>
          <w:szCs w:val="18"/>
        </w:rPr>
      </w:pPr>
      <w:del w:id="634" w:author="Kim 0BoO" w:date="2017-12-20T19:24:00Z">
        <w:r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확</w:delText>
        </w:r>
        <w:r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률</w:delText>
        </w:r>
        <w:r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1.0은 전</w:delText>
        </w:r>
        <w:r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송의</w:delText>
        </w:r>
        <w:r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제</w:delText>
        </w:r>
        <w:r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한이</w:delText>
        </w:r>
        <w:r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없</w:delText>
        </w:r>
        <w:r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는</w:delText>
        </w:r>
        <w:r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경</w:delText>
        </w:r>
        <w:r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우로</w:delText>
        </w:r>
        <w:r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, 노</w:delText>
        </w:r>
        <w:r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드의</w:delText>
        </w:r>
        <w:r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수</w:delText>
        </w:r>
        <w:r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가</w:delText>
        </w:r>
        <w:r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30개</w:delText>
        </w:r>
        <w:r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일때는</w:delText>
        </w:r>
        <w:r w:rsidR="006B0007"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864.2</w:delText>
        </w:r>
        <w:r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개로 나</w:delText>
        </w:r>
        <w:r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타나고</w:delText>
        </w:r>
        <w:r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, </w:delText>
        </w:r>
        <w:r w:rsidR="00D2068E"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120</w:delText>
        </w:r>
        <w:r w:rsidR="00D2068E"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개</w:delText>
        </w:r>
        <w:r w:rsidR="00D2068E"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인</w:delText>
        </w:r>
        <w:r w:rsidR="00D2068E"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경</w:delText>
        </w:r>
        <w:r w:rsidR="00D2068E"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우는</w:delText>
        </w:r>
        <w:r w:rsidR="00D2068E"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8</w:delText>
        </w:r>
        <w:r w:rsidR="006B0007"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01.98</w:delText>
        </w:r>
        <w:r w:rsidR="00D2068E"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로 감</w:delText>
        </w:r>
        <w:r w:rsidR="00D2068E"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소</w:delText>
        </w:r>
        <w:r w:rsidR="00D2068E"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하</w:delText>
        </w:r>
        <w:r w:rsidR="00D2068E"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는</w:delText>
        </w:r>
        <w:r w:rsidR="00D2068E"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것</w:delText>
        </w:r>
        <w:r w:rsidR="00D2068E"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을</w:delText>
        </w:r>
        <w:r w:rsidR="00D2068E"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볼 수 있</w:delText>
        </w:r>
        <w:r w:rsidR="00D2068E"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다</w:delText>
        </w:r>
        <w:r w:rsidR="00D2068E"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.</w:delText>
        </w:r>
        <w:r w:rsidR="00D2068E"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 </w:delText>
        </w:r>
        <w:r w:rsidR="00D2068E"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반</w:delText>
        </w:r>
        <w:r w:rsidR="00D2068E"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면</w:delText>
        </w:r>
        <w:r w:rsidR="00D2068E"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전</w:delText>
        </w:r>
        <w:r w:rsidR="00D2068E"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송을</w:delText>
        </w:r>
        <w:r w:rsidR="00D2068E"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확</w:delText>
        </w:r>
        <w:r w:rsidR="00D2068E"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률에</w:delText>
        </w:r>
        <w:r w:rsidR="00D2068E"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따</w:delText>
        </w:r>
        <w:r w:rsidR="00D2068E"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라서</w:delText>
        </w:r>
        <w:r w:rsidR="00D2068E"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억</w:delText>
        </w:r>
        <w:r w:rsidR="00D2068E"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제하는</w:delText>
        </w:r>
        <w:r w:rsidR="00D2068E"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경</w:delText>
        </w:r>
        <w:r w:rsidR="00D2068E"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우에는</w:delText>
        </w:r>
        <w:r w:rsidR="00375D63"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 </w:delText>
        </w:r>
        <w:r w:rsidR="00375D63"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확률이 작을수록 성공적으로 수신한 프레임의 수가 많았다.</w:delText>
        </w:r>
        <w:r w:rsidR="00681414"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</w:delText>
        </w:r>
      </w:del>
    </w:p>
    <w:p w:rsidR="00F16907" w:rsidDel="006C04DF" w:rsidRDefault="00F16907">
      <w:pPr>
        <w:pStyle w:val="a8"/>
        <w:spacing w:before="0" w:beforeAutospacing="0" w:after="95" w:afterAutospacing="0" w:line="322" w:lineRule="atLeast"/>
        <w:rPr>
          <w:del w:id="635" w:author="Kim 0BoO" w:date="2017-12-20T19:24:00Z"/>
          <w:rFonts w:ascii="한양신명조" w:eastAsia="한양신명조"/>
          <w:color w:val="000000"/>
          <w:w w:val="90"/>
          <w:sz w:val="18"/>
          <w:szCs w:val="18"/>
        </w:rPr>
        <w:pPrChange w:id="636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637" w:author="Kim 0BoO" w:date="2017-12-20T19:24:00Z">
        <w:r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G</w:delText>
        </w:r>
        <w:r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raph1</w:delText>
        </w:r>
      </w:del>
    </w:p>
    <w:p w:rsidR="00F16907" w:rsidDel="006C04DF" w:rsidRDefault="00CE330C">
      <w:pPr>
        <w:pStyle w:val="a8"/>
        <w:spacing w:before="0" w:beforeAutospacing="0" w:after="95" w:afterAutospacing="0" w:line="322" w:lineRule="atLeast"/>
        <w:rPr>
          <w:del w:id="638" w:author="Kim 0BoO" w:date="2017-12-20T19:24:00Z"/>
          <w:rFonts w:ascii="한양신명조" w:eastAsia="한양신명조"/>
          <w:color w:val="000000"/>
          <w:w w:val="90"/>
          <w:sz w:val="18"/>
          <w:szCs w:val="18"/>
        </w:rPr>
        <w:pPrChange w:id="639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640" w:author="Kim 0BoO" w:date="2017-12-20T19:22:00Z">
        <w:r w:rsidDel="006C04DF">
          <w:rPr>
            <w:rFonts w:ascii="한양신명조" w:eastAsia="한양신명조"/>
            <w:noProof/>
            <w:color w:val="000000"/>
            <w:sz w:val="18"/>
            <w:szCs w:val="18"/>
            <w:rPrChange w:id="641" w:author="Unknown">
              <w:rPr>
                <w:noProof/>
              </w:rPr>
            </w:rPrChange>
          </w:rPr>
          <w:drawing>
            <wp:anchor distT="0" distB="0" distL="114300" distR="114300" simplePos="0" relativeHeight="251650048" behindDoc="1" locked="0" layoutInCell="1" allowOverlap="1">
              <wp:simplePos x="0" y="0"/>
              <wp:positionH relativeFrom="column">
                <wp:posOffset>4445</wp:posOffset>
              </wp:positionH>
              <wp:positionV relativeFrom="paragraph">
                <wp:posOffset>66675</wp:posOffset>
              </wp:positionV>
              <wp:extent cx="2871470" cy="1615440"/>
              <wp:effectExtent l="0" t="0" r="0" b="0"/>
              <wp:wrapNone/>
              <wp:docPr id="15" name="그림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71470" cy="161544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</w:p>
    <w:p w:rsidR="00F16907" w:rsidDel="006C04DF" w:rsidRDefault="00F16907">
      <w:pPr>
        <w:pStyle w:val="a8"/>
        <w:spacing w:before="0" w:beforeAutospacing="0" w:after="95" w:afterAutospacing="0" w:line="322" w:lineRule="atLeast"/>
        <w:rPr>
          <w:del w:id="642" w:author="Kim 0BoO" w:date="2017-12-20T19:24:00Z"/>
          <w:rFonts w:ascii="한양신명조" w:eastAsia="한양신명조"/>
          <w:color w:val="000000"/>
          <w:w w:val="90"/>
          <w:sz w:val="18"/>
          <w:szCs w:val="18"/>
        </w:rPr>
        <w:pPrChange w:id="643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</w:p>
    <w:p w:rsidR="00F16907" w:rsidDel="006C04DF" w:rsidRDefault="00F16907">
      <w:pPr>
        <w:pStyle w:val="a8"/>
        <w:spacing w:before="0" w:beforeAutospacing="0" w:after="95" w:afterAutospacing="0" w:line="322" w:lineRule="atLeast"/>
        <w:rPr>
          <w:del w:id="644" w:author="Kim 0BoO" w:date="2017-12-20T19:24:00Z"/>
          <w:rFonts w:ascii="한양신명조" w:eastAsia="한양신명조"/>
          <w:color w:val="000000"/>
          <w:w w:val="90"/>
          <w:sz w:val="18"/>
          <w:szCs w:val="18"/>
        </w:rPr>
      </w:pPr>
    </w:p>
    <w:p w:rsidR="00041EB9" w:rsidDel="006C04DF" w:rsidRDefault="00041EB9">
      <w:pPr>
        <w:pStyle w:val="a8"/>
        <w:spacing w:before="0" w:beforeAutospacing="0" w:after="95" w:afterAutospacing="0" w:line="322" w:lineRule="atLeast"/>
        <w:rPr>
          <w:del w:id="645" w:author="Kim 0BoO" w:date="2017-12-20T19:24:00Z"/>
          <w:rFonts w:ascii="한양신명조" w:eastAsia="한양신명조"/>
          <w:color w:val="000000"/>
          <w:w w:val="90"/>
          <w:sz w:val="18"/>
          <w:szCs w:val="18"/>
        </w:rPr>
      </w:pPr>
    </w:p>
    <w:p w:rsidR="00041EB9" w:rsidDel="006C04DF" w:rsidRDefault="00041EB9">
      <w:pPr>
        <w:pStyle w:val="a8"/>
        <w:spacing w:before="0" w:beforeAutospacing="0" w:after="95" w:afterAutospacing="0" w:line="322" w:lineRule="atLeast"/>
        <w:rPr>
          <w:del w:id="646" w:author="Kim 0BoO" w:date="2017-12-20T19:24:00Z"/>
          <w:rFonts w:ascii="한양신명조" w:eastAsia="한양신명조"/>
          <w:color w:val="000000"/>
          <w:w w:val="90"/>
          <w:sz w:val="18"/>
          <w:szCs w:val="18"/>
        </w:rPr>
      </w:pPr>
    </w:p>
    <w:p w:rsidR="00041EB9" w:rsidDel="00E91E5E" w:rsidRDefault="00041EB9">
      <w:pPr>
        <w:pStyle w:val="a8"/>
        <w:spacing w:before="0" w:beforeAutospacing="0" w:after="95" w:afterAutospacing="0" w:line="322" w:lineRule="atLeast"/>
        <w:rPr>
          <w:del w:id="647" w:author="Kim 0BoO" w:date="2017-12-20T19:03:00Z"/>
          <w:rFonts w:ascii="한양신명조" w:eastAsia="한양신명조"/>
          <w:color w:val="000000"/>
          <w:w w:val="90"/>
          <w:sz w:val="18"/>
          <w:szCs w:val="18"/>
        </w:rPr>
      </w:pPr>
    </w:p>
    <w:p w:rsidR="00041EB9" w:rsidDel="00E91E5E" w:rsidRDefault="00041EB9">
      <w:pPr>
        <w:pStyle w:val="a8"/>
        <w:spacing w:before="0" w:beforeAutospacing="0" w:after="95" w:afterAutospacing="0" w:line="322" w:lineRule="atLeast"/>
        <w:rPr>
          <w:del w:id="648" w:author="Kim 0BoO" w:date="2017-12-20T19:03:00Z"/>
          <w:rFonts w:ascii="한양신명조" w:eastAsia="한양신명조"/>
          <w:color w:val="000000"/>
          <w:w w:val="90"/>
          <w:sz w:val="18"/>
          <w:szCs w:val="18"/>
        </w:rPr>
      </w:pPr>
    </w:p>
    <w:p w:rsidR="00041EB9" w:rsidDel="006C04DF" w:rsidRDefault="00041EB9">
      <w:pPr>
        <w:pStyle w:val="a8"/>
        <w:spacing w:before="0" w:beforeAutospacing="0" w:after="95" w:afterAutospacing="0" w:line="322" w:lineRule="atLeast"/>
        <w:rPr>
          <w:del w:id="649" w:author="Kim 0BoO" w:date="2017-12-20T19:24:00Z"/>
          <w:rFonts w:ascii="한양신명조" w:eastAsia="한양신명조"/>
          <w:color w:val="000000"/>
          <w:w w:val="90"/>
          <w:sz w:val="18"/>
          <w:szCs w:val="18"/>
        </w:rPr>
      </w:pPr>
    </w:p>
    <w:p w:rsidR="00375D63" w:rsidDel="006C04DF" w:rsidRDefault="00375D63">
      <w:pPr>
        <w:pStyle w:val="a8"/>
        <w:spacing w:before="0" w:beforeAutospacing="0" w:after="95" w:afterAutospacing="0" w:line="322" w:lineRule="atLeast"/>
        <w:rPr>
          <w:del w:id="650" w:author="Kim 0BoO" w:date="2017-12-20T19:24:00Z"/>
          <w:rFonts w:ascii="한양신명조" w:eastAsia="한양신명조"/>
          <w:color w:val="000000"/>
          <w:w w:val="90"/>
          <w:sz w:val="18"/>
          <w:szCs w:val="18"/>
        </w:rPr>
      </w:pPr>
      <w:del w:id="651" w:author="Kim 0BoO" w:date="2017-12-20T19:24:00Z">
        <w:r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이후,</w:delText>
        </w:r>
        <w:r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 Graph1</w:delText>
        </w:r>
        <w:r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의 결과를 뒷받침할 </w:delText>
        </w:r>
        <w:r w:rsidDel="006C04DF">
          <w:rPr>
            <w:rFonts w:ascii="한양신명조" w:eastAsia="한양신명조"/>
            <w:color w:val="000000"/>
            <w:w w:val="90"/>
            <w:sz w:val="18"/>
            <w:szCs w:val="18"/>
          </w:rPr>
          <w:delText>Graph2, Graph3</w:delText>
        </w:r>
        <w:r w:rsidDel="006C04DF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을 설명해 보겠다.</w:delText>
        </w:r>
      </w:del>
    </w:p>
    <w:p w:rsidR="00375D63" w:rsidDel="00CF29F9" w:rsidRDefault="00375D63">
      <w:pPr>
        <w:pStyle w:val="a8"/>
        <w:spacing w:before="0" w:beforeAutospacing="0" w:after="95" w:afterAutospacing="0" w:line="322" w:lineRule="atLeast"/>
        <w:rPr>
          <w:del w:id="652" w:author="Kim 0BoO" w:date="2017-12-20T19:41:00Z"/>
          <w:rFonts w:ascii="한양신명조" w:eastAsia="한양신명조"/>
          <w:color w:val="000000"/>
          <w:w w:val="90"/>
          <w:sz w:val="18"/>
          <w:szCs w:val="18"/>
        </w:rPr>
      </w:pPr>
      <w:del w:id="653" w:author="Kim 0BoO" w:date="2017-12-20T19:41:00Z">
        <w:r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Graph2에서는 노</w:delText>
        </w:r>
        <w:r w:rsidDel="00CF29F9">
          <w:rPr>
            <w:rFonts w:ascii="한양신명조" w:eastAsia="한양신명조"/>
            <w:color w:val="000000"/>
            <w:w w:val="90"/>
            <w:sz w:val="18"/>
            <w:szCs w:val="18"/>
          </w:rPr>
          <w:delText>드의</w:delText>
        </w:r>
        <w:r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수</w:delText>
        </w:r>
        <w:r w:rsidDel="00CF29F9">
          <w:rPr>
            <w:rFonts w:ascii="한양신명조" w:eastAsia="한양신명조"/>
            <w:color w:val="000000"/>
            <w:w w:val="90"/>
            <w:sz w:val="18"/>
            <w:szCs w:val="18"/>
          </w:rPr>
          <w:delText>가</w:delText>
        </w:r>
        <w:r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30개부</w:delText>
        </w:r>
        <w:r w:rsidDel="00CF29F9">
          <w:rPr>
            <w:rFonts w:ascii="한양신명조" w:eastAsia="한양신명조"/>
            <w:color w:val="000000"/>
            <w:w w:val="90"/>
            <w:sz w:val="18"/>
            <w:szCs w:val="18"/>
          </w:rPr>
          <w:delText>터</w:delText>
        </w:r>
        <w:r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120개</w:delText>
        </w:r>
        <w:r w:rsidDel="00CF29F9">
          <w:rPr>
            <w:rFonts w:ascii="한양신명조" w:eastAsia="한양신명조"/>
            <w:color w:val="000000"/>
            <w:w w:val="90"/>
            <w:sz w:val="18"/>
            <w:szCs w:val="18"/>
          </w:rPr>
          <w:delText>인</w:delText>
        </w:r>
        <w:r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경우에 대하여 전체적으로 수신한 프레임의 수를 관찰 할 수 있다.</w:delText>
        </w:r>
      </w:del>
    </w:p>
    <w:p w:rsidR="00375D63" w:rsidRPr="00375D63" w:rsidDel="00CF29F9" w:rsidRDefault="00375D63">
      <w:pPr>
        <w:pStyle w:val="a8"/>
        <w:rPr>
          <w:del w:id="654" w:author="Kim 0BoO" w:date="2017-12-20T19:41:00Z"/>
          <w:rFonts w:ascii="한양신명조" w:eastAsia="한양신명조"/>
          <w:color w:val="000000"/>
          <w:w w:val="90"/>
          <w:sz w:val="18"/>
          <w:szCs w:val="18"/>
        </w:rPr>
      </w:pPr>
      <w:del w:id="655" w:author="Kim 0BoO" w:date="2017-12-20T19:41:00Z">
        <w:r w:rsidRPr="00375D63"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확</w:delText>
        </w:r>
        <w:r w:rsidRPr="00375D63" w:rsidDel="00CF29F9">
          <w:rPr>
            <w:rFonts w:ascii="한양신명조" w:eastAsia="한양신명조"/>
            <w:color w:val="000000"/>
            <w:w w:val="90"/>
            <w:sz w:val="18"/>
            <w:szCs w:val="18"/>
          </w:rPr>
          <w:delText>률</w:delText>
        </w:r>
        <w:r w:rsidRPr="00375D63"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1.0은 전</w:delText>
        </w:r>
        <w:r w:rsidRPr="00375D63" w:rsidDel="00CF29F9">
          <w:rPr>
            <w:rFonts w:ascii="한양신명조" w:eastAsia="한양신명조"/>
            <w:color w:val="000000"/>
            <w:w w:val="90"/>
            <w:sz w:val="18"/>
            <w:szCs w:val="18"/>
          </w:rPr>
          <w:delText>송의</w:delText>
        </w:r>
        <w:r w:rsidRPr="00375D63"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제</w:delText>
        </w:r>
        <w:r w:rsidRPr="00375D63" w:rsidDel="00CF29F9">
          <w:rPr>
            <w:rFonts w:ascii="한양신명조" w:eastAsia="한양신명조"/>
            <w:color w:val="000000"/>
            <w:w w:val="90"/>
            <w:sz w:val="18"/>
            <w:szCs w:val="18"/>
          </w:rPr>
          <w:delText>한이</w:delText>
        </w:r>
        <w:r w:rsidRPr="00375D63"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없</w:delText>
        </w:r>
        <w:r w:rsidRPr="00375D63" w:rsidDel="00CF29F9">
          <w:rPr>
            <w:rFonts w:ascii="한양신명조" w:eastAsia="한양신명조"/>
            <w:color w:val="000000"/>
            <w:w w:val="90"/>
            <w:sz w:val="18"/>
            <w:szCs w:val="18"/>
          </w:rPr>
          <w:delText>는</w:delText>
        </w:r>
        <w:r w:rsidRPr="00375D63"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경</w:delText>
        </w:r>
        <w:r w:rsidRPr="00375D63" w:rsidDel="00CF29F9">
          <w:rPr>
            <w:rFonts w:ascii="한양신명조" w:eastAsia="한양신명조"/>
            <w:color w:val="000000"/>
            <w:w w:val="90"/>
            <w:sz w:val="18"/>
            <w:szCs w:val="18"/>
          </w:rPr>
          <w:delText>우로</w:delText>
        </w:r>
        <w:r w:rsidRPr="00375D63"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, 노</w:delText>
        </w:r>
        <w:r w:rsidRPr="00375D63" w:rsidDel="00CF29F9">
          <w:rPr>
            <w:rFonts w:ascii="한양신명조" w:eastAsia="한양신명조"/>
            <w:color w:val="000000"/>
            <w:w w:val="90"/>
            <w:sz w:val="18"/>
            <w:szCs w:val="18"/>
          </w:rPr>
          <w:delText>드의</w:delText>
        </w:r>
        <w:r w:rsidRPr="00375D63"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수</w:delText>
        </w:r>
        <w:r w:rsidRPr="00375D63" w:rsidDel="00CF29F9">
          <w:rPr>
            <w:rFonts w:ascii="한양신명조" w:eastAsia="한양신명조"/>
            <w:color w:val="000000"/>
            <w:w w:val="90"/>
            <w:sz w:val="18"/>
            <w:szCs w:val="18"/>
          </w:rPr>
          <w:delText>가</w:delText>
        </w:r>
        <w:r w:rsidRPr="00375D63"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30개</w:delText>
        </w:r>
        <w:r w:rsidRPr="00375D63" w:rsidDel="00CF29F9">
          <w:rPr>
            <w:rFonts w:ascii="한양신명조" w:eastAsia="한양신명조"/>
            <w:color w:val="000000"/>
            <w:w w:val="90"/>
            <w:sz w:val="18"/>
            <w:szCs w:val="18"/>
          </w:rPr>
          <w:delText>일때는</w:delText>
        </w:r>
        <w:r w:rsidRPr="00375D63"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</w:delText>
        </w:r>
        <w:r w:rsidDel="00CF29F9">
          <w:rPr>
            <w:rFonts w:ascii="한양신명조" w:eastAsia="한양신명조"/>
            <w:color w:val="000000"/>
            <w:w w:val="90"/>
            <w:sz w:val="18"/>
            <w:szCs w:val="18"/>
          </w:rPr>
          <w:delText>4906.80</w:delText>
        </w:r>
        <w:r w:rsidRPr="00375D63"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개로 나</w:delText>
        </w:r>
        <w:r w:rsidRPr="00375D63" w:rsidDel="00CF29F9">
          <w:rPr>
            <w:rFonts w:ascii="한양신명조" w:eastAsia="한양신명조"/>
            <w:color w:val="000000"/>
            <w:w w:val="90"/>
            <w:sz w:val="18"/>
            <w:szCs w:val="18"/>
          </w:rPr>
          <w:delText>타나고</w:delText>
        </w:r>
        <w:r w:rsidRPr="00375D63"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, </w:delText>
        </w:r>
        <w:r w:rsidRPr="00375D63" w:rsidDel="00CF29F9">
          <w:rPr>
            <w:rFonts w:ascii="한양신명조" w:eastAsia="한양신명조"/>
            <w:color w:val="000000"/>
            <w:w w:val="90"/>
            <w:sz w:val="18"/>
            <w:szCs w:val="18"/>
          </w:rPr>
          <w:delText>120</w:delText>
        </w:r>
        <w:r w:rsidRPr="00375D63"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개</w:delText>
        </w:r>
        <w:r w:rsidRPr="00375D63" w:rsidDel="00CF29F9">
          <w:rPr>
            <w:rFonts w:ascii="한양신명조" w:eastAsia="한양신명조"/>
            <w:color w:val="000000"/>
            <w:w w:val="90"/>
            <w:sz w:val="18"/>
            <w:szCs w:val="18"/>
          </w:rPr>
          <w:delText>인</w:delText>
        </w:r>
        <w:r w:rsidRPr="00375D63"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경</w:delText>
        </w:r>
        <w:r w:rsidRPr="00375D63" w:rsidDel="00CF29F9">
          <w:rPr>
            <w:rFonts w:ascii="한양신명조" w:eastAsia="한양신명조"/>
            <w:color w:val="000000"/>
            <w:w w:val="90"/>
            <w:sz w:val="18"/>
            <w:szCs w:val="18"/>
          </w:rPr>
          <w:delText>우는</w:delText>
        </w:r>
        <w:r w:rsidRPr="00375D63"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</w:delText>
        </w:r>
        <w:r w:rsidDel="00CF29F9">
          <w:rPr>
            <w:rFonts w:ascii="한양신명조" w:eastAsia="한양신명조"/>
            <w:color w:val="000000"/>
            <w:w w:val="90"/>
            <w:sz w:val="18"/>
            <w:szCs w:val="18"/>
          </w:rPr>
          <w:delText>9754.41</w:delText>
        </w:r>
        <w:r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개</w:delText>
        </w:r>
        <w:r w:rsidRPr="00375D63"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로 </w:delText>
        </w:r>
        <w:r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증가</w:delText>
        </w:r>
        <w:r w:rsidRPr="00375D63"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하</w:delText>
        </w:r>
        <w:r w:rsidRPr="00375D63" w:rsidDel="00CF29F9">
          <w:rPr>
            <w:rFonts w:ascii="한양신명조" w:eastAsia="한양신명조"/>
            <w:color w:val="000000"/>
            <w:w w:val="90"/>
            <w:sz w:val="18"/>
            <w:szCs w:val="18"/>
          </w:rPr>
          <w:delText>는</w:delText>
        </w:r>
        <w:r w:rsidRPr="00375D63"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것</w:delText>
        </w:r>
        <w:r w:rsidRPr="00375D63" w:rsidDel="00CF29F9">
          <w:rPr>
            <w:rFonts w:ascii="한양신명조" w:eastAsia="한양신명조"/>
            <w:color w:val="000000"/>
            <w:w w:val="90"/>
            <w:sz w:val="18"/>
            <w:szCs w:val="18"/>
          </w:rPr>
          <w:delText>을</w:delText>
        </w:r>
        <w:r w:rsidRPr="00375D63"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볼 수 있</w:delText>
        </w:r>
        <w:r w:rsidRPr="00375D63" w:rsidDel="00CF29F9">
          <w:rPr>
            <w:rFonts w:ascii="한양신명조" w:eastAsia="한양신명조"/>
            <w:color w:val="000000"/>
            <w:w w:val="90"/>
            <w:sz w:val="18"/>
            <w:szCs w:val="18"/>
          </w:rPr>
          <w:delText>다</w:delText>
        </w:r>
        <w:r w:rsidRPr="00375D63"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.</w:delText>
        </w:r>
        <w:r w:rsidRPr="00375D63" w:rsidDel="00CF29F9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 </w:delText>
        </w:r>
        <w:r w:rsidR="00BF4631"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또한,</w:delText>
        </w:r>
        <w:r w:rsidRPr="00375D63"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전</w:delText>
        </w:r>
        <w:r w:rsidRPr="00375D63" w:rsidDel="00CF29F9">
          <w:rPr>
            <w:rFonts w:ascii="한양신명조" w:eastAsia="한양신명조"/>
            <w:color w:val="000000"/>
            <w:w w:val="90"/>
            <w:sz w:val="18"/>
            <w:szCs w:val="18"/>
          </w:rPr>
          <w:delText>송을</w:delText>
        </w:r>
        <w:r w:rsidRPr="00375D63"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확</w:delText>
        </w:r>
        <w:r w:rsidRPr="00375D63" w:rsidDel="00CF29F9">
          <w:rPr>
            <w:rFonts w:ascii="한양신명조" w:eastAsia="한양신명조"/>
            <w:color w:val="000000"/>
            <w:w w:val="90"/>
            <w:sz w:val="18"/>
            <w:szCs w:val="18"/>
          </w:rPr>
          <w:delText>률에</w:delText>
        </w:r>
        <w:r w:rsidRPr="00375D63"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따</w:delText>
        </w:r>
        <w:r w:rsidRPr="00375D63" w:rsidDel="00CF29F9">
          <w:rPr>
            <w:rFonts w:ascii="한양신명조" w:eastAsia="한양신명조"/>
            <w:color w:val="000000"/>
            <w:w w:val="90"/>
            <w:sz w:val="18"/>
            <w:szCs w:val="18"/>
          </w:rPr>
          <w:delText>라서</w:delText>
        </w:r>
        <w:r w:rsidRPr="00375D63"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억</w:delText>
        </w:r>
        <w:r w:rsidRPr="00375D63" w:rsidDel="00CF29F9">
          <w:rPr>
            <w:rFonts w:ascii="한양신명조" w:eastAsia="한양신명조"/>
            <w:color w:val="000000"/>
            <w:w w:val="90"/>
            <w:sz w:val="18"/>
            <w:szCs w:val="18"/>
          </w:rPr>
          <w:delText>제하는</w:delText>
        </w:r>
        <w:r w:rsidRPr="00375D63"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경</w:delText>
        </w:r>
        <w:r w:rsidRPr="00375D63" w:rsidDel="00CF29F9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우에는 </w:delText>
        </w:r>
        <w:r w:rsidRPr="00375D63"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확률이 작을수록 성공적으로 수신한 프레임의 수가 많았다. </w:delText>
        </w:r>
      </w:del>
    </w:p>
    <w:p w:rsidR="00375D63" w:rsidRPr="00375D63" w:rsidDel="003C6686" w:rsidRDefault="00375D63">
      <w:pPr>
        <w:pStyle w:val="a8"/>
        <w:spacing w:before="0" w:beforeAutospacing="0" w:after="95" w:afterAutospacing="0" w:line="322" w:lineRule="atLeast"/>
        <w:rPr>
          <w:del w:id="656" w:author="Kim 0BoO" w:date="2017-12-20T20:55:00Z"/>
          <w:rFonts w:ascii="한양신명조" w:eastAsia="한양신명조"/>
          <w:color w:val="000000"/>
          <w:w w:val="90"/>
          <w:sz w:val="18"/>
          <w:szCs w:val="18"/>
        </w:rPr>
      </w:pPr>
    </w:p>
    <w:p w:rsidR="00F16907" w:rsidDel="00CF29F9" w:rsidRDefault="00F16907">
      <w:pPr>
        <w:pStyle w:val="a8"/>
        <w:spacing w:before="0" w:beforeAutospacing="0" w:after="95" w:afterAutospacing="0" w:line="322" w:lineRule="atLeast"/>
        <w:rPr>
          <w:del w:id="657" w:author="Kim 0BoO" w:date="2017-12-20T19:40:00Z"/>
          <w:rFonts w:ascii="한양신명조" w:eastAsia="한양신명조"/>
          <w:color w:val="000000"/>
          <w:w w:val="90"/>
          <w:sz w:val="18"/>
          <w:szCs w:val="18"/>
        </w:rPr>
        <w:pPrChange w:id="658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659" w:author="Kim 0BoO" w:date="2017-12-20T19:40:00Z">
        <w:r w:rsidDel="00CF29F9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Graph2</w:delText>
        </w:r>
      </w:del>
    </w:p>
    <w:p w:rsidR="00F16907" w:rsidDel="00CF29F9" w:rsidRDefault="00CE330C">
      <w:pPr>
        <w:pStyle w:val="a8"/>
        <w:spacing w:before="0" w:beforeAutospacing="0" w:after="95" w:afterAutospacing="0" w:line="322" w:lineRule="atLeast"/>
        <w:rPr>
          <w:del w:id="660" w:author="Kim 0BoO" w:date="2017-12-20T19:40:00Z"/>
          <w:rFonts w:ascii="한양신명조" w:eastAsia="한양신명조"/>
          <w:color w:val="000000"/>
          <w:w w:val="90"/>
          <w:sz w:val="18"/>
          <w:szCs w:val="18"/>
        </w:rPr>
        <w:pPrChange w:id="661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662" w:author="Kim 0BoO" w:date="2017-12-20T19:40:00Z">
        <w:r w:rsidRPr="00A55018" w:rsidDel="00CF29F9">
          <w:rPr>
            <w:noProof/>
          </w:rPr>
          <w:drawing>
            <wp:inline distT="0" distB="0" distL="0" distR="0">
              <wp:extent cx="3014980" cy="1590675"/>
              <wp:effectExtent l="0" t="0" r="0" b="0"/>
              <wp:docPr id="5" name="그림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그림 1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14980" cy="159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F16907" w:rsidDel="003C6686" w:rsidRDefault="00F16907">
      <w:pPr>
        <w:pStyle w:val="a8"/>
        <w:spacing w:before="0" w:beforeAutospacing="0" w:after="95" w:afterAutospacing="0" w:line="322" w:lineRule="atLeast"/>
        <w:rPr>
          <w:del w:id="663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664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</w:p>
    <w:p w:rsidR="00173EE9" w:rsidDel="003C6686" w:rsidRDefault="00BF4631">
      <w:pPr>
        <w:pStyle w:val="a8"/>
        <w:spacing w:before="0" w:beforeAutospacing="0" w:after="95" w:afterAutospacing="0" w:line="322" w:lineRule="atLeast"/>
        <w:rPr>
          <w:del w:id="665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666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667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Graph3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 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에서는 노드의 수가 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30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개부터 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120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개인 경우에</w:delText>
        </w:r>
      </w:del>
    </w:p>
    <w:p w:rsidR="00173EE9" w:rsidDel="003C6686" w:rsidRDefault="00BF4631">
      <w:pPr>
        <w:pStyle w:val="a8"/>
        <w:spacing w:before="0" w:beforeAutospacing="0" w:after="95" w:afterAutospacing="0" w:line="322" w:lineRule="atLeast"/>
        <w:rPr>
          <w:del w:id="668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669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670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대하여 전체수신 프레임 수 대비 오류로 인해 실패한 프레임</w:delText>
        </w:r>
        <w:r w:rsidR="00173EE9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의</w:delText>
        </w:r>
      </w:del>
    </w:p>
    <w:p w:rsidR="00BF4631" w:rsidDel="003C6686" w:rsidRDefault="00BF4631">
      <w:pPr>
        <w:pStyle w:val="a8"/>
        <w:spacing w:before="0" w:beforeAutospacing="0" w:after="95" w:afterAutospacing="0" w:line="322" w:lineRule="atLeast"/>
        <w:rPr>
          <w:del w:id="671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672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673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수에 관한 비율을 관찰 할 수 있다.</w:delText>
        </w:r>
      </w:del>
    </w:p>
    <w:p w:rsidR="00173EE9" w:rsidDel="003C6686" w:rsidRDefault="00BF4631">
      <w:pPr>
        <w:pStyle w:val="a8"/>
        <w:spacing w:before="0" w:beforeAutospacing="0" w:after="95" w:afterAutospacing="0" w:line="322" w:lineRule="atLeast"/>
        <w:rPr>
          <w:del w:id="674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675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676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확률 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1.0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은 전송의 제한이 없는 경우로,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 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노드의 수가</w:delText>
        </w:r>
      </w:del>
    </w:p>
    <w:p w:rsidR="00173EE9" w:rsidDel="003C6686" w:rsidRDefault="00BF4631">
      <w:pPr>
        <w:pStyle w:val="a8"/>
        <w:spacing w:before="0" w:beforeAutospacing="0" w:after="95" w:afterAutospacing="0" w:line="322" w:lineRule="atLeast"/>
        <w:rPr>
          <w:del w:id="677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678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679" w:author="Kim 0BoO" w:date="2017-12-20T20:55:00Z"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30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개일때는 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0.33 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의 확률을 나타내고 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120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개</w:delText>
        </w:r>
        <w:r w:rsidR="00BF3691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인 경우는 </w:delText>
        </w:r>
        <w:r w:rsidR="00173EE9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0.40</w:delText>
        </w:r>
      </w:del>
    </w:p>
    <w:p w:rsidR="00173EE9" w:rsidDel="003C6686" w:rsidRDefault="00BF4631">
      <w:pPr>
        <w:pStyle w:val="a8"/>
        <w:spacing w:before="0" w:beforeAutospacing="0" w:after="95" w:afterAutospacing="0" w:line="322" w:lineRule="atLeast"/>
        <w:rPr>
          <w:del w:id="680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681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682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확률로 증가하는 것을 볼 수 있다.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 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반면에 전송을 확률에</w:delText>
        </w:r>
      </w:del>
    </w:p>
    <w:p w:rsidR="00173EE9" w:rsidDel="003C6686" w:rsidRDefault="00BF4631">
      <w:pPr>
        <w:pStyle w:val="a8"/>
        <w:spacing w:before="0" w:beforeAutospacing="0" w:after="95" w:afterAutospacing="0" w:line="322" w:lineRule="atLeast"/>
        <w:rPr>
          <w:del w:id="683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684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685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따라서 억제 하는 경우에는 확률이 작을수록 그 비율이</w:delText>
        </w:r>
      </w:del>
    </w:p>
    <w:p w:rsidR="00BF4631" w:rsidRPr="00BF4631" w:rsidDel="003C6686" w:rsidRDefault="00BF4631">
      <w:pPr>
        <w:pStyle w:val="a8"/>
        <w:spacing w:before="0" w:beforeAutospacing="0" w:after="95" w:afterAutospacing="0" w:line="322" w:lineRule="atLeast"/>
        <w:rPr>
          <w:del w:id="686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687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688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감소했다.</w:delText>
        </w:r>
      </w:del>
    </w:p>
    <w:p w:rsidR="00F16907" w:rsidDel="003C6686" w:rsidRDefault="00F16907">
      <w:pPr>
        <w:pStyle w:val="a8"/>
        <w:spacing w:before="0" w:beforeAutospacing="0" w:after="95" w:afterAutospacing="0" w:line="322" w:lineRule="atLeast"/>
        <w:rPr>
          <w:del w:id="689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690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691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Graph3</w:delText>
        </w:r>
      </w:del>
    </w:p>
    <w:p w:rsidR="00F16907" w:rsidDel="003C6686" w:rsidRDefault="00CE330C">
      <w:pPr>
        <w:pStyle w:val="a8"/>
        <w:spacing w:before="0" w:beforeAutospacing="0" w:after="95" w:afterAutospacing="0" w:line="322" w:lineRule="atLeast"/>
        <w:rPr>
          <w:del w:id="692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693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694" w:author="Kim 0BoO" w:date="2017-12-20T19:44:00Z">
        <w:r w:rsidDel="000044BB">
          <w:rPr>
            <w:rFonts w:ascii="한양신명조" w:eastAsia="한양신명조"/>
            <w:noProof/>
            <w:color w:val="000000"/>
            <w:w w:val="90"/>
            <w:sz w:val="18"/>
            <w:szCs w:val="18"/>
            <w:rPrChange w:id="695" w:author="Unknown">
              <w:rPr>
                <w:noProof/>
              </w:rPr>
            </w:rPrChange>
          </w:rPr>
          <w:drawing>
            <wp:inline distT="0" distB="0" distL="0" distR="0">
              <wp:extent cx="2875280" cy="1622425"/>
              <wp:effectExtent l="0" t="0" r="0" b="0"/>
              <wp:docPr id="14" name="그림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75280" cy="16224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del>
    </w:p>
    <w:p w:rsidR="00F16907" w:rsidDel="003C6686" w:rsidRDefault="00F16907">
      <w:pPr>
        <w:pStyle w:val="a8"/>
        <w:spacing w:before="0" w:beforeAutospacing="0" w:after="95" w:afterAutospacing="0" w:line="322" w:lineRule="atLeast"/>
        <w:rPr>
          <w:del w:id="696" w:author="Kim 0BoO" w:date="2017-12-20T20:55:00Z"/>
          <w:rFonts w:ascii="한양신명조" w:eastAsia="한양신명조"/>
          <w:color w:val="000000"/>
          <w:w w:val="90"/>
          <w:sz w:val="18"/>
          <w:szCs w:val="18"/>
        </w:rPr>
      </w:pPr>
    </w:p>
    <w:p w:rsidR="00EE7DFE" w:rsidDel="003C6686" w:rsidRDefault="00173EE9">
      <w:pPr>
        <w:pStyle w:val="a8"/>
        <w:spacing w:before="0" w:beforeAutospacing="0" w:after="95" w:afterAutospacing="0" w:line="322" w:lineRule="atLeast"/>
        <w:rPr>
          <w:del w:id="697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698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699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위 설명한 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Grapg1, 2, 3 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을 통해 </w:delText>
        </w:r>
        <w:r w:rsidR="00EE7DF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전송 확률을 억제할수록 전체</w:delText>
        </w:r>
      </w:del>
    </w:p>
    <w:p w:rsidR="00EE7DFE" w:rsidDel="003C6686" w:rsidRDefault="00EE7DFE">
      <w:pPr>
        <w:pStyle w:val="a8"/>
        <w:spacing w:before="0" w:beforeAutospacing="0" w:after="95" w:afterAutospacing="0" w:line="322" w:lineRule="atLeast"/>
        <w:rPr>
          <w:del w:id="700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701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702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수신 프레임 수는 증가하고 전체 수신 프레임 수 대비 실패한</w:delText>
        </w:r>
      </w:del>
    </w:p>
    <w:p w:rsidR="00EE7DFE" w:rsidDel="003C6686" w:rsidRDefault="00EE7DFE">
      <w:pPr>
        <w:pStyle w:val="a8"/>
        <w:spacing w:before="0" w:beforeAutospacing="0" w:after="95" w:afterAutospacing="0" w:line="322" w:lineRule="atLeast"/>
        <w:rPr>
          <w:del w:id="703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704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705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프레임의 수 비율은 감소 하였으므로 전송확률을 억제할수록</w:delText>
        </w:r>
      </w:del>
    </w:p>
    <w:p w:rsidR="00173EE9" w:rsidDel="003C6686" w:rsidRDefault="00EE7DFE">
      <w:pPr>
        <w:pStyle w:val="a8"/>
        <w:spacing w:before="0" w:beforeAutospacing="0" w:after="95" w:afterAutospacing="0" w:line="322" w:lineRule="atLeast"/>
        <w:rPr>
          <w:del w:id="706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707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708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수신 성공한 프레임수가 증가 함을 알 수 있다.</w:delText>
        </w:r>
      </w:del>
    </w:p>
    <w:p w:rsidR="00173EE9" w:rsidDel="003C6686" w:rsidRDefault="00173EE9">
      <w:pPr>
        <w:pStyle w:val="a8"/>
        <w:spacing w:before="0" w:beforeAutospacing="0" w:after="95" w:afterAutospacing="0" w:line="322" w:lineRule="atLeast"/>
        <w:rPr>
          <w:del w:id="709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710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</w:p>
    <w:p w:rsidR="00BF3691" w:rsidDel="003C6686" w:rsidRDefault="00BF3691">
      <w:pPr>
        <w:pStyle w:val="a8"/>
        <w:spacing w:before="0" w:beforeAutospacing="0" w:after="95" w:afterAutospacing="0" w:line="322" w:lineRule="atLeast"/>
        <w:rPr>
          <w:del w:id="711" w:author="Kim 0BoO" w:date="2017-12-20T20:55:00Z"/>
          <w:rFonts w:ascii="한양신명조" w:eastAsia="한양신명조"/>
          <w:color w:val="000000"/>
          <w:w w:val="90"/>
          <w:sz w:val="18"/>
          <w:szCs w:val="18"/>
        </w:rPr>
      </w:pPr>
      <w:del w:id="712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Graph4 에서는 노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드의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수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가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30개부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터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120개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인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경우에 대하여 소요시간을 관찰 할 수 있다.</w:delText>
        </w:r>
      </w:del>
    </w:p>
    <w:p w:rsidR="00BF3691" w:rsidDel="003C6686" w:rsidRDefault="00BF3691">
      <w:pPr>
        <w:pStyle w:val="a8"/>
        <w:spacing w:before="0" w:beforeAutospacing="0" w:after="95" w:afterAutospacing="0" w:line="322" w:lineRule="atLeast"/>
        <w:rPr>
          <w:del w:id="713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714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715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확률1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.0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은 전송의 제한이 없는 경우로,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 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노드의 수가 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30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개</w:delText>
        </w:r>
      </w:del>
    </w:p>
    <w:p w:rsidR="00BF3691" w:rsidDel="003C6686" w:rsidRDefault="00BF3691">
      <w:pPr>
        <w:pStyle w:val="a8"/>
        <w:spacing w:before="0" w:beforeAutospacing="0" w:after="95" w:afterAutospacing="0" w:line="322" w:lineRule="atLeast"/>
        <w:rPr>
          <w:del w:id="716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717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718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일때는 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3.80(</w:delText>
        </w:r>
        <w:r w:rsidR="005C4135" w:rsidRPr="0066530B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초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) 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로 나타나고,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 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노드의 수가 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120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개인</w:delText>
        </w:r>
      </w:del>
    </w:p>
    <w:p w:rsidR="00BF3691" w:rsidDel="003C6686" w:rsidRDefault="00BF3691">
      <w:pPr>
        <w:pStyle w:val="a8"/>
        <w:spacing w:before="0" w:beforeAutospacing="0" w:after="95" w:afterAutospacing="0" w:line="322" w:lineRule="atLeast"/>
        <w:rPr>
          <w:del w:id="719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720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721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경우는 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7.18(</w:delText>
        </w:r>
        <w:r w:rsidR="005C4135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초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)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로 증가하는 것을 볼 수 있다.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 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또한,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 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전송을</w:delText>
        </w:r>
      </w:del>
    </w:p>
    <w:p w:rsidR="00BF3691" w:rsidDel="003C6686" w:rsidRDefault="00BF3691">
      <w:pPr>
        <w:pStyle w:val="a8"/>
        <w:spacing w:before="0" w:beforeAutospacing="0" w:after="95" w:afterAutospacing="0" w:line="322" w:lineRule="atLeast"/>
        <w:rPr>
          <w:del w:id="722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723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724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확률에 따라서 억제하는 경우에는 확률이 작을수록 소요시간이</w:delText>
        </w:r>
      </w:del>
    </w:p>
    <w:p w:rsidR="00BF3691" w:rsidDel="003C6686" w:rsidRDefault="00BF3691">
      <w:pPr>
        <w:pStyle w:val="a8"/>
        <w:spacing w:before="0" w:beforeAutospacing="0" w:after="95" w:afterAutospacing="0" w:line="322" w:lineRule="atLeast"/>
        <w:rPr>
          <w:del w:id="725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726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727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증가했다.</w:delText>
        </w:r>
      </w:del>
    </w:p>
    <w:p w:rsidR="00BF3691" w:rsidDel="003C6686" w:rsidRDefault="00BF3691">
      <w:pPr>
        <w:pStyle w:val="a8"/>
        <w:spacing w:before="0" w:beforeAutospacing="0" w:after="95" w:afterAutospacing="0" w:line="322" w:lineRule="atLeast"/>
        <w:rPr>
          <w:del w:id="728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729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730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확률이 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1.0 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일때 보다 확률을 억제하는 경우 소요시간이</w:delText>
        </w:r>
      </w:del>
    </w:p>
    <w:p w:rsidR="00BF3691" w:rsidDel="003C6686" w:rsidRDefault="00BF3691">
      <w:pPr>
        <w:pStyle w:val="a8"/>
        <w:spacing w:before="0" w:beforeAutospacing="0" w:after="95" w:afterAutospacing="0" w:line="322" w:lineRule="atLeast"/>
        <w:rPr>
          <w:del w:id="731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732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733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증가하는 원인으로는 억제하는 확률이 작을수록 전송이</w:delText>
        </w:r>
      </w:del>
    </w:p>
    <w:p w:rsidR="00BF3691" w:rsidRPr="00BF3691" w:rsidDel="003C6686" w:rsidRDefault="00BF3691">
      <w:pPr>
        <w:pStyle w:val="a8"/>
        <w:spacing w:before="0" w:beforeAutospacing="0" w:after="95" w:afterAutospacing="0" w:line="322" w:lineRule="atLeast"/>
        <w:rPr>
          <w:del w:id="734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735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736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지연되는 프레임이 많아 지기 때문이다.</w:delText>
        </w:r>
      </w:del>
    </w:p>
    <w:p w:rsidR="00F16907" w:rsidDel="003C6686" w:rsidRDefault="00F16907">
      <w:pPr>
        <w:pStyle w:val="a8"/>
        <w:spacing w:before="0" w:beforeAutospacing="0" w:after="95" w:afterAutospacing="0" w:line="322" w:lineRule="atLeast"/>
        <w:rPr>
          <w:del w:id="737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738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739" w:author="Kim 0BoO" w:date="2017-12-20T20:55:00Z"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G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raph4</w:delText>
        </w:r>
      </w:del>
    </w:p>
    <w:p w:rsidR="00F16907" w:rsidDel="003C6686" w:rsidRDefault="00CE330C">
      <w:pPr>
        <w:pStyle w:val="a8"/>
        <w:spacing w:before="0" w:beforeAutospacing="0" w:after="95" w:afterAutospacing="0" w:line="322" w:lineRule="atLeast"/>
        <w:rPr>
          <w:del w:id="740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741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moveFromRangeStart w:id="742" w:author="Kim 0BoO" w:date="2017-12-20T20:18:00Z" w:name="move501564422"/>
      <w:moveFrom w:id="743" w:author="Kim 0BoO" w:date="2017-12-20T20:18:00Z">
        <w:del w:id="744" w:author="Kim 0BoO" w:date="2017-12-20T20:55:00Z">
          <w:r w:rsidDel="003C6686">
            <w:rPr>
              <w:rFonts w:ascii="한양신명조" w:eastAsia="한양신명조"/>
              <w:noProof/>
              <w:color w:val="000000"/>
              <w:w w:val="90"/>
              <w:sz w:val="18"/>
              <w:szCs w:val="18"/>
              <w:rPrChange w:id="745" w:author="Unknown">
                <w:rPr>
                  <w:noProof/>
                </w:rPr>
              </w:rPrChange>
            </w:rPr>
            <w:drawing>
              <wp:inline distT="0" distB="0" distL="0" distR="0">
                <wp:extent cx="2894965" cy="1630680"/>
                <wp:effectExtent l="0" t="0" r="0" b="0"/>
                <wp:docPr id="7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4965" cy="16306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del>
      </w:moveFrom>
      <w:moveFromRangeEnd w:id="742"/>
    </w:p>
    <w:p w:rsidR="00F16907" w:rsidDel="003C6686" w:rsidRDefault="00BF3691">
      <w:pPr>
        <w:pStyle w:val="a8"/>
        <w:spacing w:before="0" w:beforeAutospacing="0" w:after="95" w:afterAutospacing="0" w:line="322" w:lineRule="atLeast"/>
        <w:rPr>
          <w:del w:id="746" w:author="Kim 0BoO" w:date="2017-12-20T20:55:00Z"/>
          <w:rFonts w:ascii="한양신명조" w:eastAsia="한양신명조"/>
          <w:color w:val="000000"/>
          <w:w w:val="90"/>
          <w:sz w:val="18"/>
          <w:szCs w:val="18"/>
        </w:rPr>
      </w:pPr>
      <w:del w:id="747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Graph5에서는 노드의 수가 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30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개부터 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120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개인 경우에 대하여 중복수신프레임 수를 관찰 할 수 있다.</w:delText>
        </w:r>
      </w:del>
    </w:p>
    <w:p w:rsidR="00EE7DFE" w:rsidRPr="00EE7DFE" w:rsidDel="003C6686" w:rsidRDefault="00BF3691">
      <w:pPr>
        <w:pStyle w:val="a8"/>
        <w:spacing w:before="0" w:beforeAutospacing="0" w:after="95" w:afterAutospacing="0" w:line="322" w:lineRule="atLeast"/>
        <w:rPr>
          <w:del w:id="748" w:author="Kim 0BoO" w:date="2017-12-20T20:55:00Z"/>
          <w:rFonts w:ascii="한양신명조" w:eastAsia="한양신명조"/>
          <w:color w:val="000000"/>
          <w:w w:val="90"/>
          <w:sz w:val="18"/>
          <w:szCs w:val="18"/>
        </w:rPr>
      </w:pPr>
      <w:del w:id="749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확률 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1.0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은 전송의 제한이 없는 경우로,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 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노드의 수가 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30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개 일때는 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2438.73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개로 나타나고 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120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개 일때는 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5037.24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개로 증가하는 것을 볼 수 있다.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 </w:delText>
        </w:r>
        <w:r w:rsidR="00EE7DF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또한 </w:delText>
        </w:r>
        <w:r w:rsidR="00EE7DFE" w:rsidRPr="00EE7DF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전송을 확률에</w:delText>
        </w:r>
      </w:del>
    </w:p>
    <w:p w:rsidR="00EE7DFE" w:rsidRPr="00EE7DFE" w:rsidDel="003C6686" w:rsidRDefault="00EE7DFE">
      <w:pPr>
        <w:pStyle w:val="a8"/>
        <w:rPr>
          <w:del w:id="750" w:author="Kim 0BoO" w:date="2017-12-20T20:55:00Z"/>
          <w:rFonts w:ascii="한양신명조" w:eastAsia="한양신명조"/>
          <w:color w:val="000000"/>
          <w:w w:val="90"/>
          <w:sz w:val="18"/>
          <w:szCs w:val="18"/>
        </w:rPr>
      </w:pPr>
      <w:del w:id="751" w:author="Kim 0BoO" w:date="2017-12-20T20:55:00Z">
        <w:r w:rsidRPr="00EE7DF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따라서 억제 하는 경우에는 확률이 작을수록 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중복수신프레임 수가 증가했다.</w:delText>
        </w:r>
      </w:del>
    </w:p>
    <w:p w:rsidR="00BF3691" w:rsidDel="003C6686" w:rsidRDefault="00EE7DFE">
      <w:pPr>
        <w:pStyle w:val="a8"/>
        <w:spacing w:before="0" w:beforeAutospacing="0" w:after="95" w:afterAutospacing="0" w:line="322" w:lineRule="atLeast"/>
        <w:rPr>
          <w:del w:id="752" w:author="Kim 0BoO" w:date="2017-12-20T20:55:00Z"/>
          <w:rFonts w:ascii="한양신명조" w:eastAsia="한양신명조"/>
          <w:color w:val="000000"/>
          <w:w w:val="90"/>
          <w:sz w:val="18"/>
          <w:szCs w:val="18"/>
        </w:rPr>
      </w:pPr>
      <w:del w:id="753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그 원인으로는 전송확률이 억제될수록 전송확률보다 큰 확률을 갖는 프레임들이 전송 지연이 되면서 중복 수신이 될 확률이 커지기 때문이다.</w:delText>
        </w:r>
      </w:del>
    </w:p>
    <w:p w:rsidR="00EE7DFE" w:rsidDel="003C6686" w:rsidRDefault="00EE7DFE">
      <w:pPr>
        <w:pStyle w:val="a8"/>
        <w:spacing w:before="0" w:beforeAutospacing="0" w:after="95" w:afterAutospacing="0" w:line="322" w:lineRule="atLeast"/>
        <w:rPr>
          <w:del w:id="754" w:author="Kim 0BoO" w:date="2017-12-20T20:55:00Z"/>
          <w:rFonts w:ascii="한양신명조" w:eastAsia="한양신명조"/>
          <w:color w:val="000000"/>
          <w:w w:val="90"/>
          <w:sz w:val="18"/>
          <w:szCs w:val="18"/>
        </w:rPr>
      </w:pPr>
    </w:p>
    <w:p w:rsidR="00EE7DFE" w:rsidDel="003C6686" w:rsidRDefault="00EE7DFE">
      <w:pPr>
        <w:pStyle w:val="a8"/>
        <w:spacing w:before="0" w:beforeAutospacing="0" w:after="95" w:afterAutospacing="0" w:line="322" w:lineRule="atLeast"/>
        <w:rPr>
          <w:del w:id="755" w:author="Kim 0BoO" w:date="2017-12-20T20:55:00Z"/>
          <w:rFonts w:ascii="한양신명조" w:eastAsia="한양신명조"/>
          <w:color w:val="000000"/>
          <w:w w:val="90"/>
          <w:sz w:val="18"/>
          <w:szCs w:val="18"/>
        </w:rPr>
      </w:pPr>
    </w:p>
    <w:p w:rsidR="00F16907" w:rsidDel="003C6686" w:rsidRDefault="00776DE9">
      <w:pPr>
        <w:pStyle w:val="a8"/>
        <w:spacing w:before="0" w:beforeAutospacing="0" w:after="95" w:afterAutospacing="0" w:line="322" w:lineRule="atLeast"/>
        <w:rPr>
          <w:del w:id="756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757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758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Graph5</w:delText>
        </w:r>
      </w:del>
    </w:p>
    <w:p w:rsidR="00776DE9" w:rsidDel="003C6686" w:rsidRDefault="00CE330C">
      <w:pPr>
        <w:pStyle w:val="a8"/>
        <w:spacing w:before="0" w:beforeAutospacing="0" w:after="95" w:afterAutospacing="0" w:line="322" w:lineRule="atLeast"/>
        <w:rPr>
          <w:del w:id="759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760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moveFromRangeStart w:id="761" w:author="Kim 0BoO" w:date="2017-12-20T20:14:00Z" w:name="move501564213"/>
      <w:moveFrom w:id="762" w:author="Kim 0BoO" w:date="2017-12-20T20:14:00Z">
        <w:del w:id="763" w:author="Kim 0BoO" w:date="2017-12-20T20:55:00Z">
          <w:r w:rsidRPr="00A55018" w:rsidDel="003C6686">
            <w:rPr>
              <w:noProof/>
            </w:rPr>
            <w:drawing>
              <wp:inline distT="0" distB="0" distL="0" distR="0">
                <wp:extent cx="3014980" cy="1557655"/>
                <wp:effectExtent l="0" t="0" r="0" b="0"/>
                <wp:docPr id="8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4980" cy="155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del>
      </w:moveFrom>
      <w:moveFromRangeEnd w:id="761"/>
    </w:p>
    <w:p w:rsidR="00F16907" w:rsidDel="003C6686" w:rsidRDefault="00F16907">
      <w:pPr>
        <w:pStyle w:val="a8"/>
        <w:spacing w:before="0" w:beforeAutospacing="0" w:after="95" w:afterAutospacing="0" w:line="322" w:lineRule="atLeast"/>
        <w:rPr>
          <w:del w:id="764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765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</w:p>
    <w:p w:rsidR="00F16907" w:rsidDel="003C6686" w:rsidRDefault="00F16907">
      <w:pPr>
        <w:pStyle w:val="a8"/>
        <w:spacing w:before="0" w:beforeAutospacing="0" w:after="95" w:afterAutospacing="0" w:line="322" w:lineRule="atLeast"/>
        <w:rPr>
          <w:del w:id="766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767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</w:p>
    <w:p w:rsidR="00EE7DFE" w:rsidRPr="00EE7DFE" w:rsidDel="003C6686" w:rsidRDefault="00EE7DFE">
      <w:pPr>
        <w:pStyle w:val="a8"/>
        <w:spacing w:after="95" w:line="322" w:lineRule="atLeast"/>
        <w:rPr>
          <w:del w:id="768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769" w:author="Kim 0BoO" w:date="2017-12-20T20:56:00Z">
          <w:pPr>
            <w:pStyle w:val="a8"/>
            <w:spacing w:after="95" w:line="322" w:lineRule="atLeast"/>
            <w:ind w:left="246" w:hanging="246"/>
          </w:pPr>
        </w:pPrChange>
      </w:pPr>
      <w:del w:id="770" w:author="Kim 0BoO" w:date="2017-12-20T20:55:00Z">
        <w:r w:rsidRPr="00EE7DF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- Probability Based Flooding </w:delText>
        </w:r>
        <w:r w:rsidRPr="00EE7DF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Ⅱ (프레임을 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폐기하는</w:delText>
        </w:r>
        <w:r w:rsidRPr="00EE7DF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방법)</w:delText>
        </w:r>
        <w:r w:rsidRPr="00EE7DF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 </w:delText>
        </w:r>
        <w:r w:rsidRPr="00EE7DF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과 </w:delText>
        </w:r>
        <w:r w:rsidRPr="00EE7DF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Simple Flooding(</w:delText>
        </w:r>
        <w:r w:rsidRPr="00EE7DF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전송확률이 </w:delText>
        </w:r>
        <w:r w:rsidRPr="00EE7DF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1.0</w:delText>
        </w:r>
        <w:r w:rsidRPr="00EE7DF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인 방법</w:delText>
        </w:r>
        <w:r w:rsidRPr="00EE7DF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)</w:delText>
        </w:r>
        <w:r w:rsidRPr="00EE7DF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비교</w:delText>
        </w:r>
      </w:del>
    </w:p>
    <w:p w:rsidR="00F16907" w:rsidDel="003C6686" w:rsidRDefault="00F16907">
      <w:pPr>
        <w:pStyle w:val="a8"/>
        <w:spacing w:before="0" w:beforeAutospacing="0" w:after="95" w:afterAutospacing="0" w:line="322" w:lineRule="atLeast"/>
        <w:rPr>
          <w:del w:id="771" w:author="Kim 0BoO" w:date="2017-12-20T20:55:00Z"/>
          <w:rFonts w:ascii="한양신명조" w:eastAsia="한양신명조"/>
          <w:color w:val="000000"/>
          <w:w w:val="90"/>
          <w:sz w:val="18"/>
          <w:szCs w:val="18"/>
        </w:rPr>
      </w:pPr>
    </w:p>
    <w:p w:rsidR="00F405F8" w:rsidDel="003C6686" w:rsidRDefault="00F405F8">
      <w:pPr>
        <w:pStyle w:val="a8"/>
        <w:spacing w:before="0" w:beforeAutospacing="0" w:after="95" w:afterAutospacing="0" w:line="322" w:lineRule="atLeast"/>
        <w:rPr>
          <w:del w:id="772" w:author="Kim 0BoO" w:date="2017-12-20T20:55:00Z"/>
          <w:rFonts w:ascii="한양신명조" w:eastAsia="한양신명조"/>
          <w:color w:val="000000"/>
          <w:w w:val="90"/>
          <w:sz w:val="18"/>
          <w:szCs w:val="18"/>
        </w:rPr>
      </w:pPr>
      <w:del w:id="773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Graph1에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서는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노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드의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수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가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30개부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터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120개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인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경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우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에 대하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여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, 성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공적으로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수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신한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프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레임의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수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를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관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찰할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수 있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다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.</w:delText>
        </w:r>
      </w:del>
    </w:p>
    <w:p w:rsidR="00F405F8" w:rsidDel="003C6686" w:rsidRDefault="00F405F8">
      <w:pPr>
        <w:pStyle w:val="a8"/>
        <w:spacing w:before="0" w:beforeAutospacing="0" w:after="95" w:afterAutospacing="0" w:line="322" w:lineRule="atLeast"/>
        <w:rPr>
          <w:del w:id="774" w:author="Kim 0BoO" w:date="2017-12-20T20:55:00Z"/>
          <w:rFonts w:ascii="한양신명조" w:eastAsia="한양신명조"/>
          <w:color w:val="000000"/>
          <w:w w:val="90"/>
          <w:sz w:val="18"/>
          <w:szCs w:val="18"/>
        </w:rPr>
      </w:pPr>
      <w:del w:id="775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확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률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1.0은 전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송의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제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한이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없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는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경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우로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, 노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드의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수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가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30개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일때는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864.2개로 나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타나고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, 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120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개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인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경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우는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8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01.98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로 감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소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하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는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것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을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볼 수 있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다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.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 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반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면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전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송을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확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률에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따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라서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억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제하는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경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우에는 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확률이 작을수록 성공적으로 수신한 프레임의 수가 많았다. </w:delText>
        </w:r>
      </w:del>
    </w:p>
    <w:p w:rsidR="00F16907" w:rsidDel="003C6686" w:rsidRDefault="00F16907">
      <w:pPr>
        <w:pStyle w:val="a8"/>
        <w:spacing w:before="0" w:beforeAutospacing="0" w:after="95" w:afterAutospacing="0" w:line="322" w:lineRule="atLeast"/>
        <w:rPr>
          <w:del w:id="776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777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</w:p>
    <w:p w:rsidR="00F405F8" w:rsidRPr="00F405F8" w:rsidDel="003C6686" w:rsidRDefault="00F405F8">
      <w:pPr>
        <w:pStyle w:val="a8"/>
        <w:spacing w:before="0" w:beforeAutospacing="0" w:after="95" w:afterAutospacing="0" w:line="322" w:lineRule="atLeast"/>
        <w:rPr>
          <w:del w:id="778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779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780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Graph1</w:delText>
        </w:r>
      </w:del>
    </w:p>
    <w:p w:rsidR="00F16907" w:rsidDel="003C6686" w:rsidRDefault="00CE330C">
      <w:pPr>
        <w:pStyle w:val="a8"/>
        <w:spacing w:before="0" w:beforeAutospacing="0" w:after="95" w:afterAutospacing="0" w:line="322" w:lineRule="atLeast"/>
        <w:rPr>
          <w:del w:id="781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782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moveFromRangeStart w:id="783" w:author="Kim 0BoO" w:date="2017-12-20T20:32:00Z" w:name="move501565283"/>
      <w:moveFrom w:id="784" w:author="Kim 0BoO" w:date="2017-12-20T20:32:00Z">
        <w:del w:id="785" w:author="Kim 0BoO" w:date="2017-12-20T20:55:00Z">
          <w:r w:rsidRPr="00890CBF" w:rsidDel="003C6686">
            <w:rPr>
              <w:noProof/>
            </w:rPr>
            <w:drawing>
              <wp:inline distT="0" distB="0" distL="0" distR="0">
                <wp:extent cx="3014980" cy="1457325"/>
                <wp:effectExtent l="0" t="0" r="0" b="0"/>
                <wp:docPr id="9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4980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del>
      </w:moveFrom>
      <w:moveFromRangeEnd w:id="783"/>
    </w:p>
    <w:p w:rsidR="00F16907" w:rsidDel="003C6686" w:rsidRDefault="00F16907">
      <w:pPr>
        <w:pStyle w:val="a8"/>
        <w:spacing w:before="0" w:beforeAutospacing="0" w:after="95" w:afterAutospacing="0" w:line="322" w:lineRule="atLeast"/>
        <w:rPr>
          <w:del w:id="786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787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</w:p>
    <w:p w:rsidR="00150FAE" w:rsidDel="003C6686" w:rsidRDefault="00150FAE">
      <w:pPr>
        <w:pStyle w:val="a8"/>
        <w:rPr>
          <w:del w:id="788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789" w:author="Kim 0BoO" w:date="2017-12-20T20:56:00Z">
          <w:pPr>
            <w:pStyle w:val="a8"/>
            <w:ind w:left="246" w:hanging="246"/>
          </w:pPr>
        </w:pPrChange>
      </w:pPr>
      <w:del w:id="790" w:author="Kim 0BoO" w:date="2017-12-20T20:55:00Z"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이후,</w:delText>
        </w:r>
        <w:r w:rsidRPr="00150FA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 Graph1</w:delText>
        </w:r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의 결과를 뒷받침할 </w:delText>
        </w:r>
        <w:r w:rsidRPr="00150FA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Graph2, Graph3</w:delText>
        </w:r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을 설명해</w:delText>
        </w:r>
      </w:del>
    </w:p>
    <w:p w:rsidR="00150FAE" w:rsidRPr="00150FAE" w:rsidDel="003C6686" w:rsidRDefault="00150FAE">
      <w:pPr>
        <w:pStyle w:val="a8"/>
        <w:rPr>
          <w:del w:id="791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792" w:author="Kim 0BoO" w:date="2017-12-20T20:56:00Z">
          <w:pPr>
            <w:pStyle w:val="a8"/>
            <w:ind w:left="246" w:hanging="246"/>
          </w:pPr>
        </w:pPrChange>
      </w:pPr>
      <w:del w:id="793" w:author="Kim 0BoO" w:date="2017-12-20T20:55:00Z"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보겠다.</w:delText>
        </w:r>
      </w:del>
    </w:p>
    <w:p w:rsidR="00150FAE" w:rsidDel="003C6686" w:rsidRDefault="00150FAE">
      <w:pPr>
        <w:pStyle w:val="a8"/>
        <w:rPr>
          <w:del w:id="794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795" w:author="Kim 0BoO" w:date="2017-12-20T20:56:00Z">
          <w:pPr>
            <w:pStyle w:val="a8"/>
            <w:ind w:left="246" w:hanging="246"/>
          </w:pPr>
        </w:pPrChange>
      </w:pPr>
      <w:del w:id="796" w:author="Kim 0BoO" w:date="2017-12-20T20:55:00Z"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Graph2에서는 노</w:delText>
        </w:r>
        <w:r w:rsidRPr="00150FA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드의</w:delText>
        </w:r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수</w:delText>
        </w:r>
        <w:r w:rsidRPr="00150FA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가</w:delText>
        </w:r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30개부</w:delText>
        </w:r>
        <w:r w:rsidRPr="00150FA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터</w:delText>
        </w:r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120개</w:delText>
        </w:r>
        <w:r w:rsidRPr="00150FA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인</w:delText>
        </w:r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경우에 대하여</w:delText>
        </w:r>
      </w:del>
    </w:p>
    <w:p w:rsidR="00150FAE" w:rsidRPr="00150FAE" w:rsidDel="003C6686" w:rsidRDefault="00150FAE">
      <w:pPr>
        <w:pStyle w:val="a8"/>
        <w:rPr>
          <w:del w:id="797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798" w:author="Kim 0BoO" w:date="2017-12-20T20:56:00Z">
          <w:pPr>
            <w:pStyle w:val="a8"/>
            <w:ind w:left="246" w:hanging="246"/>
          </w:pPr>
        </w:pPrChange>
      </w:pPr>
      <w:del w:id="799" w:author="Kim 0BoO" w:date="2017-12-20T20:55:00Z"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전체적으로 수신한 프레임의 수를 관찰 할 수 있다.</w:delText>
        </w:r>
      </w:del>
    </w:p>
    <w:p w:rsidR="00150FAE" w:rsidDel="003C6686" w:rsidRDefault="00150FAE">
      <w:pPr>
        <w:pStyle w:val="a8"/>
        <w:spacing w:before="0" w:beforeAutospacing="0" w:after="95" w:afterAutospacing="0" w:line="322" w:lineRule="atLeast"/>
        <w:rPr>
          <w:del w:id="800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801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802" w:author="Kim 0BoO" w:date="2017-12-20T20:55:00Z"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확</w:delText>
        </w:r>
        <w:r w:rsidRPr="00150FA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률</w:delText>
        </w:r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1.0은 전</w:delText>
        </w:r>
        <w:r w:rsidRPr="00150FA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송의</w:delText>
        </w:r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제</w:delText>
        </w:r>
        <w:r w:rsidRPr="00150FA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한이</w:delText>
        </w:r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없</w:delText>
        </w:r>
        <w:r w:rsidRPr="00150FA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는</w:delText>
        </w:r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경</w:delText>
        </w:r>
        <w:r w:rsidRPr="00150FA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우로</w:delText>
        </w:r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, 노</w:delText>
        </w:r>
        <w:r w:rsidRPr="00150FA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드의</w:delText>
        </w:r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수</w:delText>
        </w:r>
        <w:r w:rsidRPr="00150FA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가</w:delText>
        </w:r>
      </w:del>
    </w:p>
    <w:p w:rsidR="00150FAE" w:rsidDel="003C6686" w:rsidRDefault="00150FAE">
      <w:pPr>
        <w:pStyle w:val="a8"/>
        <w:spacing w:before="0" w:beforeAutospacing="0" w:after="95" w:afterAutospacing="0" w:line="322" w:lineRule="atLeast"/>
        <w:rPr>
          <w:del w:id="803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804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805" w:author="Kim 0BoO" w:date="2017-12-20T20:55:00Z"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30개</w:delText>
        </w:r>
        <w:r w:rsidRPr="00150FA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일때는</w:delText>
        </w:r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</w:delText>
        </w:r>
        <w:r w:rsidRPr="00150FA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4906.80</w:delText>
        </w:r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개로 나</w:delText>
        </w:r>
        <w:r w:rsidRPr="00150FA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타나고</w:delText>
        </w:r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, </w:delText>
        </w:r>
        <w:r w:rsidRPr="00150FA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120</w:delText>
        </w:r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개</w:delText>
        </w:r>
        <w:r w:rsidRPr="00150FA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인</w:delText>
        </w:r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경</w:delText>
        </w:r>
        <w:r w:rsidRPr="00150FA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우는</w:delText>
        </w:r>
      </w:del>
    </w:p>
    <w:p w:rsidR="00716D66" w:rsidDel="003C6686" w:rsidRDefault="00150FAE">
      <w:pPr>
        <w:pStyle w:val="a8"/>
        <w:spacing w:before="0" w:beforeAutospacing="0" w:after="95" w:afterAutospacing="0" w:line="322" w:lineRule="atLeast"/>
        <w:rPr>
          <w:del w:id="806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807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808" w:author="Kim 0BoO" w:date="2017-12-20T20:55:00Z">
        <w:r w:rsidRPr="00150FA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9754.41</w:delText>
        </w:r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개로 증가하</w:delText>
        </w:r>
        <w:r w:rsidRPr="00150FA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는</w:delText>
        </w:r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것</w:delText>
        </w:r>
        <w:r w:rsidRPr="00150FA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을</w:delText>
        </w:r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볼 수 있</w:delText>
        </w:r>
        <w:r w:rsidRPr="00150FA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다</w:delText>
        </w:r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.</w:delText>
        </w:r>
        <w:r w:rsidRPr="00150FA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 </w:delText>
        </w:r>
        <w:r w:rsidR="00716D66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반면에</w:delText>
        </w:r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, 전</w:delText>
        </w:r>
        <w:r w:rsidRPr="00150FA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송을</w:delText>
        </w:r>
      </w:del>
    </w:p>
    <w:p w:rsidR="00150FAE" w:rsidDel="003C6686" w:rsidRDefault="00150FAE">
      <w:pPr>
        <w:pStyle w:val="a8"/>
        <w:spacing w:before="0" w:beforeAutospacing="0" w:after="95" w:afterAutospacing="0" w:line="322" w:lineRule="atLeast"/>
        <w:rPr>
          <w:del w:id="809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810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811" w:author="Kim 0BoO" w:date="2017-12-20T20:55:00Z"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확</w:delText>
        </w:r>
        <w:r w:rsidRPr="00150FA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률에</w:delText>
        </w:r>
      </w:del>
    </w:p>
    <w:p w:rsidR="00150FAE" w:rsidDel="003C6686" w:rsidRDefault="00150FAE">
      <w:pPr>
        <w:pStyle w:val="a8"/>
        <w:spacing w:before="0" w:beforeAutospacing="0" w:after="95" w:afterAutospacing="0" w:line="322" w:lineRule="atLeast"/>
        <w:rPr>
          <w:del w:id="812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813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814" w:author="Kim 0BoO" w:date="2017-12-20T20:55:00Z"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따</w:delText>
        </w:r>
        <w:r w:rsidRPr="00150FA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라서</w:delText>
        </w:r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억</w:delText>
        </w:r>
        <w:r w:rsidRPr="00150FA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제하는</w:delText>
        </w:r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경</w:delText>
        </w:r>
        <w:r w:rsidRPr="00150FAE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우에는 </w:delText>
        </w:r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확률이 작을수록 성공적으로 수신한</w:delText>
        </w:r>
      </w:del>
    </w:p>
    <w:p w:rsidR="00150FAE" w:rsidRPr="00150FAE" w:rsidDel="003C6686" w:rsidRDefault="00150FAE">
      <w:pPr>
        <w:pStyle w:val="a8"/>
        <w:spacing w:before="0" w:beforeAutospacing="0" w:after="95" w:afterAutospacing="0" w:line="322" w:lineRule="atLeast"/>
        <w:rPr>
          <w:del w:id="815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816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817" w:author="Kim 0BoO" w:date="2017-12-20T20:55:00Z"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프레임의 </w:delText>
        </w:r>
        <w:r w:rsidR="00716D66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수가 감소했다</w:delText>
        </w:r>
        <w:r w:rsidRPr="00150FA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. </w:delText>
        </w:r>
      </w:del>
    </w:p>
    <w:p w:rsidR="00F16907" w:rsidRPr="00150FAE" w:rsidDel="003C6686" w:rsidRDefault="00F16907">
      <w:pPr>
        <w:pStyle w:val="a8"/>
        <w:spacing w:before="0" w:beforeAutospacing="0" w:after="95" w:afterAutospacing="0" w:line="322" w:lineRule="atLeast"/>
        <w:rPr>
          <w:del w:id="818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819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</w:p>
    <w:p w:rsidR="00F16907" w:rsidDel="003C6686" w:rsidRDefault="001A0339">
      <w:pPr>
        <w:pStyle w:val="a8"/>
        <w:spacing w:before="0" w:beforeAutospacing="0" w:after="95" w:afterAutospacing="0" w:line="322" w:lineRule="atLeast"/>
        <w:rPr>
          <w:del w:id="820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821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822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Graph2</w:delText>
        </w:r>
      </w:del>
    </w:p>
    <w:p w:rsidR="00F16907" w:rsidDel="003C6686" w:rsidRDefault="00CE330C">
      <w:pPr>
        <w:pStyle w:val="a8"/>
        <w:spacing w:before="0" w:beforeAutospacing="0" w:after="95" w:afterAutospacing="0" w:line="322" w:lineRule="atLeast"/>
        <w:rPr>
          <w:del w:id="823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824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moveFromRangeStart w:id="825" w:author="Kim 0BoO" w:date="2017-12-20T20:37:00Z" w:name="move501565593"/>
      <w:moveFrom w:id="826" w:author="Kim 0BoO" w:date="2017-12-20T20:37:00Z">
        <w:del w:id="827" w:author="Kim 0BoO" w:date="2017-12-20T20:55:00Z">
          <w:r w:rsidRPr="00C534CB" w:rsidDel="003C6686">
            <w:rPr>
              <w:noProof/>
            </w:rPr>
            <w:drawing>
              <wp:inline distT="0" distB="0" distL="0" distR="0">
                <wp:extent cx="3014980" cy="1414780"/>
                <wp:effectExtent l="0" t="0" r="0" b="0"/>
                <wp:docPr id="10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4980" cy="141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del>
      </w:moveFrom>
      <w:moveFromRangeEnd w:id="825"/>
    </w:p>
    <w:p w:rsidR="00F16907" w:rsidDel="003C6686" w:rsidRDefault="00F16907">
      <w:pPr>
        <w:pStyle w:val="a8"/>
        <w:spacing w:before="0" w:beforeAutospacing="0" w:after="95" w:afterAutospacing="0" w:line="322" w:lineRule="atLeast"/>
        <w:rPr>
          <w:del w:id="828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829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</w:p>
    <w:p w:rsidR="00716D66" w:rsidRPr="00716D66" w:rsidDel="003C6686" w:rsidRDefault="00716D66">
      <w:pPr>
        <w:pStyle w:val="a8"/>
        <w:rPr>
          <w:del w:id="830" w:author="Kim 0BoO" w:date="2017-12-20T20:55:00Z"/>
          <w:rFonts w:ascii="한양신명조" w:eastAsia="한양신명조"/>
          <w:color w:val="000000"/>
          <w:w w:val="90"/>
          <w:sz w:val="18"/>
          <w:szCs w:val="18"/>
        </w:rPr>
      </w:pPr>
      <w:del w:id="831" w:author="Kim 0BoO" w:date="2017-12-20T20:55:00Z">
        <w:r w:rsidRPr="00716D66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Graph3</w:delText>
        </w:r>
        <w:r w:rsidRPr="00716D66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 </w:delText>
        </w:r>
        <w:r w:rsidRPr="00716D66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에서는 노드의 수가 </w:delText>
        </w:r>
        <w:r w:rsidRPr="00716D66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30</w:delText>
        </w:r>
        <w:r w:rsidRPr="00716D66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개부터 </w:delText>
        </w:r>
        <w:r w:rsidRPr="00716D66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120</w:delText>
        </w:r>
        <w:r w:rsidRPr="00716D66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개인 경우에</w:delText>
        </w:r>
      </w:del>
    </w:p>
    <w:p w:rsidR="00716D66" w:rsidRPr="00716D66" w:rsidDel="003C6686" w:rsidRDefault="00716D66">
      <w:pPr>
        <w:pStyle w:val="a8"/>
        <w:rPr>
          <w:del w:id="832" w:author="Kim 0BoO" w:date="2017-12-20T20:55:00Z"/>
          <w:rFonts w:ascii="한양신명조" w:eastAsia="한양신명조"/>
          <w:color w:val="000000"/>
          <w:w w:val="90"/>
          <w:sz w:val="18"/>
          <w:szCs w:val="18"/>
        </w:rPr>
      </w:pPr>
      <w:del w:id="833" w:author="Kim 0BoO" w:date="2017-12-20T20:55:00Z">
        <w:r w:rsidRPr="00716D66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대하여 전체수신 프레임 수 대비 오류로 인해 실패한 프레임의</w:delText>
        </w:r>
      </w:del>
    </w:p>
    <w:p w:rsidR="00716D66" w:rsidRPr="00716D66" w:rsidDel="003C6686" w:rsidRDefault="00716D66">
      <w:pPr>
        <w:pStyle w:val="a8"/>
        <w:rPr>
          <w:del w:id="834" w:author="Kim 0BoO" w:date="2017-12-20T20:55:00Z"/>
          <w:rFonts w:ascii="한양신명조" w:eastAsia="한양신명조"/>
          <w:color w:val="000000"/>
          <w:w w:val="90"/>
          <w:sz w:val="18"/>
          <w:szCs w:val="18"/>
        </w:rPr>
      </w:pPr>
      <w:del w:id="835" w:author="Kim 0BoO" w:date="2017-12-20T20:55:00Z">
        <w:r w:rsidRPr="00716D66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수에 관한 비율을 관찰 할 수 있다.</w:delText>
        </w:r>
      </w:del>
    </w:p>
    <w:p w:rsidR="00716D66" w:rsidRPr="00716D66" w:rsidDel="003C6686" w:rsidRDefault="00716D66">
      <w:pPr>
        <w:pStyle w:val="a8"/>
        <w:rPr>
          <w:del w:id="836" w:author="Kim 0BoO" w:date="2017-12-20T20:55:00Z"/>
          <w:rFonts w:ascii="한양신명조" w:eastAsia="한양신명조"/>
          <w:color w:val="000000"/>
          <w:w w:val="90"/>
          <w:sz w:val="18"/>
          <w:szCs w:val="18"/>
        </w:rPr>
      </w:pPr>
      <w:del w:id="837" w:author="Kim 0BoO" w:date="2017-12-20T20:55:00Z">
        <w:r w:rsidRPr="00716D66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확률 </w:delText>
        </w:r>
        <w:r w:rsidRPr="00716D66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1.0</w:delText>
        </w:r>
        <w:r w:rsidRPr="00716D66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은 전송의 제한이 없는 경우로,</w:delText>
        </w:r>
        <w:r w:rsidRPr="00716D66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 </w:delText>
        </w:r>
        <w:r w:rsidRPr="00716D66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노드의 수가</w:delText>
        </w:r>
      </w:del>
    </w:p>
    <w:p w:rsidR="00716D66" w:rsidRPr="00716D66" w:rsidDel="003C6686" w:rsidRDefault="00716D66">
      <w:pPr>
        <w:pStyle w:val="a8"/>
        <w:rPr>
          <w:del w:id="838" w:author="Kim 0BoO" w:date="2017-12-20T20:55:00Z"/>
          <w:rFonts w:ascii="한양신명조" w:eastAsia="한양신명조"/>
          <w:color w:val="000000"/>
          <w:w w:val="90"/>
          <w:sz w:val="18"/>
          <w:szCs w:val="18"/>
        </w:rPr>
      </w:pPr>
      <w:del w:id="839" w:author="Kim 0BoO" w:date="2017-12-20T20:55:00Z">
        <w:r w:rsidRPr="00716D66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30</w:delText>
        </w:r>
        <w:r w:rsidRPr="00716D66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개일때는 </w:delText>
        </w:r>
        <w:r w:rsidRPr="00716D66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0.33 </w:delText>
        </w:r>
        <w:r w:rsidRPr="00716D66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의 확률을 나타내고 </w:delText>
        </w:r>
        <w:r w:rsidRPr="00716D66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120</w:delText>
        </w:r>
        <w:r w:rsidRPr="00716D66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개인 경우는 </w:delText>
        </w:r>
        <w:r w:rsidRPr="00716D66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0.40</w:delText>
        </w:r>
      </w:del>
    </w:p>
    <w:p w:rsidR="00716D66" w:rsidRPr="00716D66" w:rsidDel="003C6686" w:rsidRDefault="00716D66">
      <w:pPr>
        <w:pStyle w:val="a8"/>
        <w:rPr>
          <w:del w:id="840" w:author="Kim 0BoO" w:date="2017-12-20T20:55:00Z"/>
          <w:rFonts w:ascii="한양신명조" w:eastAsia="한양신명조"/>
          <w:color w:val="000000"/>
          <w:w w:val="90"/>
          <w:sz w:val="18"/>
          <w:szCs w:val="18"/>
        </w:rPr>
      </w:pPr>
      <w:del w:id="841" w:author="Kim 0BoO" w:date="2017-12-20T20:55:00Z">
        <w:r w:rsidRPr="00716D66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확률로 증가하는 것을 볼 수 있다.</w:delText>
        </w:r>
        <w:r w:rsidRPr="00716D66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 </w:delText>
        </w:r>
        <w:r w:rsidRPr="00716D66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반면에 전송을 확률에</w:delText>
        </w:r>
      </w:del>
    </w:p>
    <w:p w:rsidR="00716D66" w:rsidRPr="00716D66" w:rsidDel="003C6686" w:rsidRDefault="00716D66">
      <w:pPr>
        <w:pStyle w:val="a8"/>
        <w:rPr>
          <w:del w:id="842" w:author="Kim 0BoO" w:date="2017-12-20T20:55:00Z"/>
          <w:rFonts w:ascii="한양신명조" w:eastAsia="한양신명조"/>
          <w:color w:val="000000"/>
          <w:w w:val="90"/>
          <w:sz w:val="18"/>
          <w:szCs w:val="18"/>
        </w:rPr>
      </w:pPr>
      <w:del w:id="843" w:author="Kim 0BoO" w:date="2017-12-20T20:55:00Z">
        <w:r w:rsidRPr="00716D66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따라서 억제 하는 경우에는 확률이 작을수록 그 비율이</w:delText>
        </w:r>
      </w:del>
    </w:p>
    <w:p w:rsidR="00716D66" w:rsidRPr="00716D66" w:rsidDel="003C6686" w:rsidRDefault="00716D66">
      <w:pPr>
        <w:pStyle w:val="a8"/>
        <w:rPr>
          <w:del w:id="844" w:author="Kim 0BoO" w:date="2017-12-20T20:55:00Z"/>
          <w:rFonts w:ascii="한양신명조" w:eastAsia="한양신명조"/>
          <w:color w:val="000000"/>
          <w:w w:val="90"/>
          <w:sz w:val="18"/>
          <w:szCs w:val="18"/>
        </w:rPr>
      </w:pPr>
      <w:del w:id="845" w:author="Kim 0BoO" w:date="2017-12-20T20:55:00Z">
        <w:r w:rsidRPr="00716D66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감소했다.</w:delText>
        </w:r>
      </w:del>
    </w:p>
    <w:p w:rsidR="00F16907" w:rsidDel="003C6686" w:rsidRDefault="00F16907">
      <w:pPr>
        <w:pStyle w:val="a8"/>
        <w:spacing w:before="0" w:beforeAutospacing="0" w:after="95" w:afterAutospacing="0" w:line="322" w:lineRule="atLeast"/>
        <w:rPr>
          <w:del w:id="846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847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</w:p>
    <w:p w:rsidR="00716D66" w:rsidDel="003C6686" w:rsidRDefault="00716D66">
      <w:pPr>
        <w:pStyle w:val="a8"/>
        <w:spacing w:before="0" w:beforeAutospacing="0" w:after="95" w:afterAutospacing="0" w:line="322" w:lineRule="atLeast"/>
        <w:rPr>
          <w:del w:id="848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849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850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Graph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3</w:delText>
        </w:r>
      </w:del>
    </w:p>
    <w:p w:rsidR="00716D66" w:rsidDel="003C6686" w:rsidRDefault="00CE330C">
      <w:pPr>
        <w:pStyle w:val="a8"/>
        <w:spacing w:before="0" w:beforeAutospacing="0" w:after="95" w:afterAutospacing="0" w:line="322" w:lineRule="atLeast"/>
        <w:rPr>
          <w:del w:id="851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852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moveFromRangeStart w:id="853" w:author="Kim 0BoO" w:date="2017-12-20T20:36:00Z" w:name="move501565529"/>
      <w:moveFrom w:id="854" w:author="Kim 0BoO" w:date="2017-12-20T20:36:00Z">
        <w:del w:id="855" w:author="Kim 0BoO" w:date="2017-12-20T20:55:00Z">
          <w:r w:rsidRPr="00C534CB" w:rsidDel="003C6686">
            <w:rPr>
              <w:noProof/>
            </w:rPr>
            <w:drawing>
              <wp:inline distT="0" distB="0" distL="0" distR="0">
                <wp:extent cx="3014980" cy="1390650"/>
                <wp:effectExtent l="0" t="0" r="0" b="0"/>
                <wp:docPr id="1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498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del>
      </w:moveFrom>
      <w:moveFromRangeEnd w:id="853"/>
    </w:p>
    <w:p w:rsidR="00F16907" w:rsidDel="003C6686" w:rsidRDefault="00F16907">
      <w:pPr>
        <w:pStyle w:val="a8"/>
        <w:spacing w:before="0" w:beforeAutospacing="0" w:after="95" w:afterAutospacing="0" w:line="322" w:lineRule="atLeast"/>
        <w:rPr>
          <w:del w:id="856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857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</w:p>
    <w:p w:rsidR="001975D6" w:rsidRPr="001975D6" w:rsidDel="003C6686" w:rsidRDefault="001975D6">
      <w:pPr>
        <w:pStyle w:val="a8"/>
        <w:rPr>
          <w:del w:id="858" w:author="Kim 0BoO" w:date="2017-12-20T20:55:00Z"/>
          <w:rFonts w:ascii="한양신명조" w:eastAsia="한양신명조"/>
          <w:color w:val="000000"/>
          <w:w w:val="90"/>
          <w:sz w:val="18"/>
          <w:szCs w:val="18"/>
        </w:rPr>
      </w:pPr>
      <w:del w:id="859" w:author="Kim 0BoO" w:date="2017-12-20T20:55:00Z">
        <w:r w:rsidRPr="001975D6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위 설명한 </w:delText>
        </w:r>
        <w:r w:rsidRPr="001975D6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Grapg1, 2, 3 </w:delText>
        </w:r>
        <w:r w:rsidRPr="001975D6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을 통해 전송 확률을 억제할수록 전체</w:delText>
        </w:r>
      </w:del>
    </w:p>
    <w:p w:rsidR="001975D6" w:rsidRPr="001975D6" w:rsidDel="003C6686" w:rsidRDefault="001975D6">
      <w:pPr>
        <w:pStyle w:val="a8"/>
        <w:rPr>
          <w:del w:id="860" w:author="Kim 0BoO" w:date="2017-12-20T20:55:00Z"/>
          <w:rFonts w:ascii="한양신명조" w:eastAsia="한양신명조"/>
          <w:color w:val="000000"/>
          <w:w w:val="90"/>
          <w:sz w:val="18"/>
          <w:szCs w:val="18"/>
        </w:rPr>
      </w:pPr>
      <w:del w:id="861" w:author="Kim 0BoO" w:date="2017-12-20T20:55:00Z">
        <w:r w:rsidRPr="001975D6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수신 프레임 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수, </w:delText>
        </w:r>
        <w:r w:rsidRPr="001975D6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전체 수신 프레임 수 대비 실패한</w:delText>
        </w:r>
      </w:del>
    </w:p>
    <w:p w:rsidR="001975D6" w:rsidDel="003C6686" w:rsidRDefault="001975D6">
      <w:pPr>
        <w:pStyle w:val="a8"/>
        <w:rPr>
          <w:del w:id="862" w:author="Kim 0BoO" w:date="2017-12-20T20:55:00Z"/>
          <w:rFonts w:ascii="한양신명조" w:eastAsia="한양신명조"/>
          <w:color w:val="000000"/>
          <w:w w:val="90"/>
          <w:sz w:val="18"/>
          <w:szCs w:val="18"/>
        </w:rPr>
      </w:pPr>
      <w:del w:id="863" w:author="Kim 0BoO" w:date="2017-12-20T20:55:00Z">
        <w:r w:rsidRPr="001975D6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프레임의 수 비율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모두</w:delText>
        </w:r>
        <w:r w:rsidRPr="001975D6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감소 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함을 관찰 할 수 있다.</w:delText>
        </w:r>
      </w:del>
    </w:p>
    <w:p w:rsidR="001975D6" w:rsidDel="003C6686" w:rsidRDefault="001975D6">
      <w:pPr>
        <w:pStyle w:val="a8"/>
        <w:rPr>
          <w:del w:id="864" w:author="Kim 0BoO" w:date="2017-12-20T20:55:00Z"/>
          <w:rFonts w:ascii="한양신명조" w:eastAsia="한양신명조"/>
          <w:color w:val="000000"/>
          <w:sz w:val="18"/>
          <w:szCs w:val="18"/>
        </w:rPr>
      </w:pPr>
      <w:del w:id="865" w:author="Kim 0BoO" w:date="2017-12-20T20:55:00Z">
        <w:r w:rsidRPr="001975D6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Probability Based Flooding </w:delText>
        </w:r>
        <w:r w:rsidRPr="00EE7DFE" w:rsidDel="003C6686">
          <w:rPr>
            <w:rFonts w:ascii="한양신명조" w:eastAsia="한양신명조" w:hint="eastAsia"/>
            <w:color w:val="000000"/>
            <w:sz w:val="18"/>
            <w:szCs w:val="18"/>
          </w:rPr>
          <w:delText>Ⅰ</w:delText>
        </w:r>
        <w:r w:rsidDel="003C6686">
          <w:rPr>
            <w:rFonts w:ascii="한양신명조" w:eastAsia="한양신명조" w:hint="eastAsia"/>
            <w:color w:val="000000"/>
            <w:sz w:val="18"/>
            <w:szCs w:val="18"/>
          </w:rPr>
          <w:delText xml:space="preserve">방식의 결과와는 다르게 </w:delText>
        </w:r>
        <w:r w:rsidDel="003C6686">
          <w:rPr>
            <w:rFonts w:ascii="한양신명조" w:eastAsia="한양신명조"/>
            <w:color w:val="000000"/>
            <w:sz w:val="18"/>
            <w:szCs w:val="18"/>
          </w:rPr>
          <w:delText>Graph1</w:delText>
        </w:r>
        <w:r w:rsidDel="003C6686">
          <w:rPr>
            <w:rFonts w:ascii="한양신명조" w:eastAsia="한양신명조" w:hint="eastAsia"/>
            <w:color w:val="000000"/>
            <w:sz w:val="18"/>
            <w:szCs w:val="18"/>
          </w:rPr>
          <w:delText>을 보면 전송확률을 억제할수록 성공적으로 수신한 프레임 수가 감소했다.</w:delText>
        </w:r>
      </w:del>
    </w:p>
    <w:p w:rsidR="001975D6" w:rsidRPr="001975D6" w:rsidDel="003C6686" w:rsidRDefault="001975D6">
      <w:pPr>
        <w:pStyle w:val="a8"/>
        <w:rPr>
          <w:del w:id="866" w:author="Kim 0BoO" w:date="2017-12-20T20:55:00Z"/>
          <w:rFonts w:ascii="한양신명조" w:eastAsia="한양신명조"/>
          <w:color w:val="000000"/>
          <w:w w:val="90"/>
          <w:sz w:val="18"/>
          <w:szCs w:val="18"/>
        </w:rPr>
      </w:pPr>
      <w:del w:id="867" w:author="Kim 0BoO" w:date="2017-12-20T20:55:00Z">
        <w:r w:rsidDel="003C6686">
          <w:rPr>
            <w:rFonts w:ascii="한양신명조" w:eastAsia="한양신명조" w:hint="eastAsia"/>
            <w:color w:val="000000"/>
            <w:sz w:val="18"/>
            <w:szCs w:val="18"/>
          </w:rPr>
          <w:delText xml:space="preserve">그 이유로는 </w:delText>
        </w:r>
        <w:r w:rsidRPr="001975D6"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Probability Based Flooding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 </w:delText>
        </w:r>
        <w:r w:rsidRPr="00EE7DF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Ⅱ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방식은 노드의 전송확률보다 프레임의 전송확률이 크면 폐기를 하므로 성공적으로 수신한 프레임의 수가 감소하기 때문이다.</w:delText>
        </w:r>
      </w:del>
    </w:p>
    <w:p w:rsidR="001975D6" w:rsidDel="003C6686" w:rsidRDefault="001975D6">
      <w:pPr>
        <w:pStyle w:val="a8"/>
        <w:spacing w:before="0" w:beforeAutospacing="0" w:after="95" w:afterAutospacing="0" w:line="322" w:lineRule="atLeast"/>
        <w:rPr>
          <w:del w:id="868" w:author="Kim 0BoO" w:date="2017-12-20T20:55:00Z"/>
          <w:rFonts w:ascii="한양신명조" w:eastAsia="한양신명조"/>
          <w:color w:val="000000"/>
          <w:w w:val="90"/>
          <w:sz w:val="18"/>
          <w:szCs w:val="18"/>
        </w:rPr>
      </w:pPr>
      <w:del w:id="869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Graph4 에서는 노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드의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수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가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30개부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터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120개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인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 경우에 대하여 소요시간을 관찰 할 수 있다.</w:delText>
        </w:r>
      </w:del>
    </w:p>
    <w:p w:rsidR="001975D6" w:rsidDel="003C6686" w:rsidRDefault="001975D6">
      <w:pPr>
        <w:pStyle w:val="a8"/>
        <w:spacing w:before="0" w:beforeAutospacing="0" w:after="95" w:afterAutospacing="0" w:line="322" w:lineRule="atLeast"/>
        <w:rPr>
          <w:del w:id="870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871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872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확률1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.0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은 전송의 제한이 없는 경우로,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 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노드의 수가 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30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개</w:delText>
        </w:r>
      </w:del>
    </w:p>
    <w:p w:rsidR="001975D6" w:rsidDel="003C6686" w:rsidRDefault="001975D6">
      <w:pPr>
        <w:pStyle w:val="a8"/>
        <w:spacing w:before="0" w:beforeAutospacing="0" w:after="95" w:afterAutospacing="0" w:line="322" w:lineRule="atLeast"/>
        <w:rPr>
          <w:del w:id="873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874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875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일때는 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3.80(</w:delText>
        </w:r>
        <w:r w:rsidRPr="0066530B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초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) 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로 나타나고,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 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노드의 수가 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120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개인</w:delText>
        </w:r>
      </w:del>
    </w:p>
    <w:p w:rsidR="001975D6" w:rsidDel="003C6686" w:rsidRDefault="001975D6">
      <w:pPr>
        <w:pStyle w:val="a8"/>
        <w:spacing w:before="0" w:beforeAutospacing="0" w:after="95" w:afterAutospacing="0" w:line="322" w:lineRule="atLeast"/>
        <w:rPr>
          <w:del w:id="876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877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878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경우는 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7.18(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초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)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로 증가하는 것을 볼 수 있다.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 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또한,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 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전송을</w:delText>
        </w:r>
      </w:del>
    </w:p>
    <w:p w:rsidR="001975D6" w:rsidDel="003C6686" w:rsidRDefault="001975D6">
      <w:pPr>
        <w:pStyle w:val="a8"/>
        <w:spacing w:before="0" w:beforeAutospacing="0" w:after="95" w:afterAutospacing="0" w:line="322" w:lineRule="atLeast"/>
        <w:rPr>
          <w:del w:id="879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880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881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확률에 따라서 억제하는 경우에는 확률이 작을수록 소요시간이</w:delText>
        </w:r>
      </w:del>
    </w:p>
    <w:p w:rsidR="001975D6" w:rsidDel="003C6686" w:rsidRDefault="004A2572">
      <w:pPr>
        <w:pStyle w:val="a8"/>
        <w:spacing w:before="0" w:beforeAutospacing="0" w:after="95" w:afterAutospacing="0" w:line="322" w:lineRule="atLeast"/>
        <w:rPr>
          <w:del w:id="882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883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884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감소했다.</w:delText>
        </w:r>
      </w:del>
    </w:p>
    <w:p w:rsidR="001975D6" w:rsidDel="003C6686" w:rsidRDefault="001975D6">
      <w:pPr>
        <w:pStyle w:val="a8"/>
        <w:spacing w:before="0" w:beforeAutospacing="0" w:after="95" w:afterAutospacing="0" w:line="322" w:lineRule="atLeast"/>
        <w:rPr>
          <w:del w:id="885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886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887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확률이 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1.0 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일때 보다 확률을 억제하는 경우 소요시간이</w:delText>
        </w:r>
      </w:del>
    </w:p>
    <w:p w:rsidR="004A2572" w:rsidDel="003C6686" w:rsidRDefault="004A2572">
      <w:pPr>
        <w:pStyle w:val="a8"/>
        <w:spacing w:before="0" w:beforeAutospacing="0" w:after="95" w:afterAutospacing="0" w:line="322" w:lineRule="atLeast"/>
        <w:rPr>
          <w:del w:id="888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889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890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감소</w:delText>
        </w:r>
        <w:r w:rsidR="001975D6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하는 원인으로는 억제하는 확률이 작을수록 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폐기되는</w:delText>
        </w:r>
      </w:del>
    </w:p>
    <w:p w:rsidR="001975D6" w:rsidDel="003C6686" w:rsidRDefault="004A2572">
      <w:pPr>
        <w:pStyle w:val="a8"/>
        <w:spacing w:before="0" w:beforeAutospacing="0" w:after="95" w:afterAutospacing="0" w:line="322" w:lineRule="atLeast"/>
        <w:rPr>
          <w:del w:id="891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892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893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프레임이 많아 지기 때문이다.</w:delText>
        </w:r>
      </w:del>
    </w:p>
    <w:p w:rsidR="001975D6" w:rsidDel="003C6686" w:rsidRDefault="001975D6">
      <w:pPr>
        <w:pStyle w:val="a8"/>
        <w:spacing w:before="0" w:beforeAutospacing="0" w:after="95" w:afterAutospacing="0" w:line="322" w:lineRule="atLeast"/>
        <w:rPr>
          <w:del w:id="894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895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</w:p>
    <w:p w:rsidR="001975D6" w:rsidDel="003C6686" w:rsidRDefault="001975D6">
      <w:pPr>
        <w:pStyle w:val="a8"/>
        <w:spacing w:before="0" w:beforeAutospacing="0" w:after="95" w:afterAutospacing="0" w:line="322" w:lineRule="atLeast"/>
        <w:rPr>
          <w:del w:id="896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897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898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Graph4</w:delText>
        </w:r>
      </w:del>
    </w:p>
    <w:p w:rsidR="001975D6" w:rsidRPr="00BF3691" w:rsidDel="003C6686" w:rsidRDefault="00CE330C">
      <w:pPr>
        <w:pStyle w:val="a8"/>
        <w:spacing w:before="0" w:beforeAutospacing="0" w:after="95" w:afterAutospacing="0" w:line="322" w:lineRule="atLeast"/>
        <w:rPr>
          <w:del w:id="899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900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moveFromRangeStart w:id="901" w:author="Kim 0BoO" w:date="2017-12-20T20:42:00Z" w:name="move501565867"/>
      <w:moveFrom w:id="902" w:author="Kim 0BoO" w:date="2017-12-20T20:42:00Z">
        <w:del w:id="903" w:author="Kim 0BoO" w:date="2017-12-20T20:55:00Z">
          <w:r w:rsidRPr="00C534CB" w:rsidDel="003C6686">
            <w:rPr>
              <w:noProof/>
            </w:rPr>
            <w:drawing>
              <wp:inline distT="0" distB="0" distL="0" distR="0">
                <wp:extent cx="3157855" cy="1485900"/>
                <wp:effectExtent l="0" t="0" r="0" b="0"/>
                <wp:docPr id="12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785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del>
      </w:moveFrom>
      <w:moveFromRangeEnd w:id="901"/>
    </w:p>
    <w:p w:rsidR="001975D6" w:rsidDel="003C6686" w:rsidRDefault="001975D6">
      <w:pPr>
        <w:pStyle w:val="a8"/>
        <w:spacing w:before="0" w:beforeAutospacing="0" w:after="95" w:afterAutospacing="0" w:line="322" w:lineRule="atLeast"/>
        <w:rPr>
          <w:del w:id="904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905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</w:p>
    <w:p w:rsidR="004A2572" w:rsidDel="003C6686" w:rsidRDefault="004A2572">
      <w:pPr>
        <w:pStyle w:val="a8"/>
        <w:spacing w:before="0" w:beforeAutospacing="0" w:after="95" w:afterAutospacing="0" w:line="322" w:lineRule="atLeast"/>
        <w:rPr>
          <w:del w:id="906" w:author="Kim 0BoO" w:date="2017-12-20T20:55:00Z"/>
          <w:rFonts w:ascii="한양신명조" w:eastAsia="한양신명조"/>
          <w:color w:val="000000"/>
          <w:w w:val="90"/>
          <w:sz w:val="18"/>
          <w:szCs w:val="18"/>
        </w:rPr>
      </w:pPr>
      <w:del w:id="907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Graph5에서는 노드의 수가 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30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개부터 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120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개인 경우에 대하여 중복수신프레임 수를 관찰 할 수 있다.</w:delText>
        </w:r>
      </w:del>
    </w:p>
    <w:p w:rsidR="004A2572" w:rsidRPr="00EE7DFE" w:rsidDel="003C6686" w:rsidRDefault="004A2572">
      <w:pPr>
        <w:pStyle w:val="a8"/>
        <w:spacing w:before="0" w:beforeAutospacing="0" w:after="95" w:afterAutospacing="0" w:line="322" w:lineRule="atLeast"/>
        <w:rPr>
          <w:del w:id="908" w:author="Kim 0BoO" w:date="2017-12-20T20:55:00Z"/>
          <w:rFonts w:ascii="한양신명조" w:eastAsia="한양신명조"/>
          <w:color w:val="000000"/>
          <w:w w:val="90"/>
          <w:sz w:val="18"/>
          <w:szCs w:val="18"/>
        </w:rPr>
      </w:pPr>
      <w:del w:id="909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확률 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1.0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은 전송의 제한이 없는 경우로,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 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노드의 수가 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30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개 일때는 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2438.73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개로 나타나고 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120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개 일때는 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>5037.24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개로 증가하는 것을 볼 수 있다.</w:delText>
        </w:r>
        <w:r w:rsidDel="003C6686">
          <w:rPr>
            <w:rFonts w:ascii="한양신명조" w:eastAsia="한양신명조"/>
            <w:color w:val="000000"/>
            <w:w w:val="90"/>
            <w:sz w:val="18"/>
            <w:szCs w:val="18"/>
          </w:rPr>
          <w:delText xml:space="preserve"> 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또한 </w:delText>
        </w:r>
        <w:r w:rsidRPr="00EE7DF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전송을 확률에</w:delText>
        </w:r>
      </w:del>
    </w:p>
    <w:p w:rsidR="004A2572" w:rsidRPr="00EE7DFE" w:rsidDel="003C6686" w:rsidRDefault="004A2572">
      <w:pPr>
        <w:pStyle w:val="a8"/>
        <w:rPr>
          <w:del w:id="910" w:author="Kim 0BoO" w:date="2017-12-20T20:55:00Z"/>
          <w:rFonts w:ascii="한양신명조" w:eastAsia="한양신명조"/>
          <w:color w:val="000000"/>
          <w:w w:val="90"/>
          <w:sz w:val="18"/>
          <w:szCs w:val="18"/>
        </w:rPr>
      </w:pPr>
      <w:del w:id="911" w:author="Kim 0BoO" w:date="2017-12-20T20:55:00Z">
        <w:r w:rsidRPr="00EE7DFE"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 xml:space="preserve">따라서 억제 하는 경우에는 확률이 작을수록 </w:delText>
        </w:r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중복수신프레임 수가 감소했다.</w:delText>
        </w:r>
      </w:del>
    </w:p>
    <w:p w:rsidR="004A2572" w:rsidDel="003C6686" w:rsidRDefault="004A2572">
      <w:pPr>
        <w:pStyle w:val="a8"/>
        <w:spacing w:before="0" w:beforeAutospacing="0" w:after="95" w:afterAutospacing="0" w:line="322" w:lineRule="atLeast"/>
        <w:rPr>
          <w:del w:id="912" w:author="Kim 0BoO" w:date="2017-12-20T20:55:00Z"/>
          <w:rFonts w:ascii="한양신명조" w:eastAsia="한양신명조"/>
          <w:color w:val="000000"/>
          <w:w w:val="90"/>
          <w:sz w:val="18"/>
          <w:szCs w:val="18"/>
        </w:rPr>
      </w:pPr>
      <w:del w:id="913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그 원인으로는 전송확률이 억제될수록 전송확률보다 큰 확률을 갖는 프레임들이 폐기되기 때문이다.</w:delText>
        </w:r>
      </w:del>
    </w:p>
    <w:p w:rsidR="004A2572" w:rsidDel="003C6686" w:rsidRDefault="004A2572">
      <w:pPr>
        <w:pStyle w:val="a8"/>
        <w:spacing w:before="0" w:beforeAutospacing="0" w:after="95" w:afterAutospacing="0" w:line="322" w:lineRule="atLeast"/>
        <w:rPr>
          <w:del w:id="914" w:author="Kim 0BoO" w:date="2017-12-20T20:55:00Z"/>
          <w:rFonts w:ascii="한양신명조" w:eastAsia="한양신명조"/>
          <w:color w:val="000000"/>
          <w:w w:val="90"/>
          <w:sz w:val="18"/>
          <w:szCs w:val="18"/>
        </w:rPr>
        <w:pPrChange w:id="915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del w:id="916" w:author="Kim 0BoO" w:date="2017-12-20T20:55:00Z">
        <w:r w:rsidDel="003C6686">
          <w:rPr>
            <w:rFonts w:ascii="한양신명조" w:eastAsia="한양신명조" w:hint="eastAsia"/>
            <w:color w:val="000000"/>
            <w:w w:val="90"/>
            <w:sz w:val="18"/>
            <w:szCs w:val="18"/>
          </w:rPr>
          <w:delText>Graph5</w:delText>
        </w:r>
      </w:del>
    </w:p>
    <w:p w:rsidR="004A2572" w:rsidRPr="004A2572" w:rsidRDefault="00CE330C">
      <w:pPr>
        <w:pStyle w:val="a8"/>
        <w:spacing w:before="0" w:beforeAutospacing="0" w:after="95" w:afterAutospacing="0" w:line="322" w:lineRule="atLeast"/>
        <w:rPr>
          <w:rFonts w:ascii="한양신명조" w:eastAsia="한양신명조"/>
          <w:color w:val="000000"/>
          <w:w w:val="90"/>
          <w:sz w:val="18"/>
          <w:szCs w:val="18"/>
        </w:rPr>
        <w:pPrChange w:id="917" w:author="Kim 0BoO" w:date="2017-12-20T20:56:00Z">
          <w:pPr>
            <w:pStyle w:val="a8"/>
            <w:spacing w:before="0" w:beforeAutospacing="0" w:after="95" w:afterAutospacing="0" w:line="322" w:lineRule="atLeast"/>
            <w:ind w:left="246" w:hanging="246"/>
          </w:pPr>
        </w:pPrChange>
      </w:pPr>
      <w:moveFromRangeStart w:id="918" w:author="Kim 0BoO" w:date="2017-12-20T20:42:00Z" w:name="move501565855"/>
      <w:moveFrom w:id="919" w:author="Kim 0BoO" w:date="2017-12-20T20:42:00Z">
        <w:r w:rsidRPr="00C534CB" w:rsidDel="00B95673">
          <w:rPr>
            <w:noProof/>
          </w:rPr>
          <w:drawing>
            <wp:inline distT="0" distB="0" distL="0" distR="0">
              <wp:extent cx="3305175" cy="1557655"/>
              <wp:effectExtent l="0" t="0" r="0" b="0"/>
              <wp:docPr id="13" name="그림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그림 1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05175" cy="1557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moveFrom>
      <w:moveFromRangeEnd w:id="918"/>
    </w:p>
    <w:sectPr w:rsidR="004A2572" w:rsidRPr="004A2572" w:rsidSect="005D6878">
      <w:type w:val="continuous"/>
      <w:pgSz w:w="11909" w:h="16834" w:code="9"/>
      <w:pgMar w:top="1134" w:right="851" w:bottom="1134" w:left="1134" w:header="561" w:footer="561" w:gutter="0"/>
      <w:cols w:num="2"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72F" w:rsidRDefault="002D672F">
      <w:r>
        <w:separator/>
      </w:r>
    </w:p>
  </w:endnote>
  <w:endnote w:type="continuationSeparator" w:id="0">
    <w:p w:rsidR="002D672F" w:rsidRDefault="002D6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가는으뜸체">
    <w:altName w:val="HY그래픽M"/>
    <w:charset w:val="81"/>
    <w:family w:val="roman"/>
    <w:pitch w:val="variable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72F" w:rsidRDefault="002D672F">
      <w:r>
        <w:separator/>
      </w:r>
    </w:p>
  </w:footnote>
  <w:footnote w:type="continuationSeparator" w:id="0">
    <w:p w:rsidR="002D672F" w:rsidRDefault="002D6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63F56"/>
    <w:multiLevelType w:val="hybridMultilevel"/>
    <w:tmpl w:val="7570D5AE"/>
    <w:lvl w:ilvl="0" w:tplc="971A503A">
      <w:start w:val="1"/>
      <w:numFmt w:val="bullet"/>
      <w:lvlText w:val=""/>
      <w:lvlJc w:val="left"/>
      <w:pPr>
        <w:tabs>
          <w:tab w:val="num" w:pos="734"/>
        </w:tabs>
        <w:ind w:left="734" w:hanging="400"/>
      </w:pPr>
      <w:rPr>
        <w:rFonts w:ascii="Wingdings" w:hAnsi="Wingdings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4"/>
        </w:tabs>
        <w:ind w:left="1134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4"/>
        </w:tabs>
        <w:ind w:left="1534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4"/>
        </w:tabs>
        <w:ind w:left="1934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4"/>
        </w:tabs>
        <w:ind w:left="2334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4"/>
        </w:tabs>
        <w:ind w:left="3134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4"/>
        </w:tabs>
        <w:ind w:left="3534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4"/>
        </w:tabs>
        <w:ind w:left="3934" w:hanging="400"/>
      </w:pPr>
    </w:lvl>
  </w:abstractNum>
  <w:abstractNum w:abstractNumId="1">
    <w:nsid w:val="019E4720"/>
    <w:multiLevelType w:val="multilevel"/>
    <w:tmpl w:val="AD92554E"/>
    <w:lvl w:ilvl="0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08FF51BA"/>
    <w:multiLevelType w:val="hybridMultilevel"/>
    <w:tmpl w:val="4FB2D00A"/>
    <w:lvl w:ilvl="0" w:tplc="B316C8AC">
      <w:start w:val="1"/>
      <w:numFmt w:val="bullet"/>
      <w:lvlText w:val=""/>
      <w:lvlJc w:val="left"/>
      <w:pPr>
        <w:tabs>
          <w:tab w:val="num" w:pos="497"/>
        </w:tabs>
        <w:ind w:left="137" w:firstLine="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5"/>
        </w:tabs>
        <w:ind w:left="14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75"/>
        </w:tabs>
        <w:ind w:left="18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75"/>
        </w:tabs>
        <w:ind w:left="22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75"/>
        </w:tabs>
        <w:ind w:left="26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75"/>
        </w:tabs>
        <w:ind w:left="30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5"/>
        </w:tabs>
        <w:ind w:left="34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75"/>
        </w:tabs>
        <w:ind w:left="38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75"/>
        </w:tabs>
        <w:ind w:left="4275" w:hanging="400"/>
      </w:pPr>
      <w:rPr>
        <w:rFonts w:ascii="Wingdings" w:hAnsi="Wingdings" w:hint="default"/>
      </w:rPr>
    </w:lvl>
  </w:abstractNum>
  <w:abstractNum w:abstractNumId="3">
    <w:nsid w:val="12B73C03"/>
    <w:multiLevelType w:val="singleLevel"/>
    <w:tmpl w:val="E08257E6"/>
    <w:lvl w:ilvl="0">
      <w:start w:val="3"/>
      <w:numFmt w:val="decimal"/>
      <w:lvlText w:val="%1."/>
      <w:lvlJc w:val="left"/>
      <w:pPr>
        <w:tabs>
          <w:tab w:val="num" w:pos="295"/>
        </w:tabs>
        <w:ind w:left="115" w:hanging="180"/>
      </w:pPr>
      <w:rPr>
        <w:rFonts w:ascii="바탕" w:eastAsia="바탕" w:hAnsi="바탕" w:hint="eastAsia"/>
        <w:b/>
        <w:i w:val="0"/>
        <w:sz w:val="22"/>
      </w:rPr>
    </w:lvl>
  </w:abstractNum>
  <w:abstractNum w:abstractNumId="4">
    <w:nsid w:val="1CC5652C"/>
    <w:multiLevelType w:val="hybridMultilevel"/>
    <w:tmpl w:val="BF90ACB0"/>
    <w:lvl w:ilvl="0" w:tplc="0EB22ECC">
      <w:start w:val="1"/>
      <w:numFmt w:val="bullet"/>
      <w:lvlText w:val="•"/>
      <w:lvlJc w:val="left"/>
      <w:pPr>
        <w:ind w:left="6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>
    <w:nsid w:val="306434E4"/>
    <w:multiLevelType w:val="hybridMultilevel"/>
    <w:tmpl w:val="239A2354"/>
    <w:lvl w:ilvl="0" w:tplc="F460CCF8">
      <w:start w:val="1"/>
      <w:numFmt w:val="decimal"/>
      <w:lvlText w:val="%1."/>
      <w:lvlJc w:val="left"/>
      <w:pPr>
        <w:tabs>
          <w:tab w:val="num" w:pos="295"/>
        </w:tabs>
        <w:ind w:left="295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735"/>
        </w:tabs>
        <w:ind w:left="735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135"/>
        </w:tabs>
        <w:ind w:left="11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35"/>
        </w:tabs>
        <w:ind w:left="15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935"/>
        </w:tabs>
        <w:ind w:left="19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35"/>
        </w:tabs>
        <w:ind w:left="23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35"/>
        </w:tabs>
        <w:ind w:left="27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135"/>
        </w:tabs>
        <w:ind w:left="31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35"/>
        </w:tabs>
        <w:ind w:left="3535" w:hanging="400"/>
      </w:pPr>
    </w:lvl>
  </w:abstractNum>
  <w:abstractNum w:abstractNumId="6">
    <w:nsid w:val="36C7412D"/>
    <w:multiLevelType w:val="hybridMultilevel"/>
    <w:tmpl w:val="3DA43DB0"/>
    <w:lvl w:ilvl="0" w:tplc="0ADCEA96">
      <w:start w:val="13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가는으뜸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7">
    <w:nsid w:val="5044748D"/>
    <w:multiLevelType w:val="hybridMultilevel"/>
    <w:tmpl w:val="4BFC7E56"/>
    <w:lvl w:ilvl="0" w:tplc="AC4EB1FA">
      <w:numFmt w:val="bullet"/>
      <w:lvlText w:val="-"/>
      <w:lvlJc w:val="left"/>
      <w:pPr>
        <w:ind w:left="760" w:hanging="360"/>
      </w:pPr>
      <w:rPr>
        <w:rFonts w:ascii="한양신명조" w:eastAsia="한양신명조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0DD0063"/>
    <w:multiLevelType w:val="hybridMultilevel"/>
    <w:tmpl w:val="7570D5AE"/>
    <w:lvl w:ilvl="0" w:tplc="0ADCEA96">
      <w:start w:val="13"/>
      <w:numFmt w:val="bullet"/>
      <w:lvlText w:val="-"/>
      <w:lvlJc w:val="left"/>
      <w:pPr>
        <w:tabs>
          <w:tab w:val="num" w:pos="694"/>
        </w:tabs>
        <w:ind w:left="694" w:hanging="360"/>
      </w:pPr>
      <w:rPr>
        <w:rFonts w:ascii="Times New Roman" w:eastAsia="가는으뜸체" w:hAnsi="Times New Roman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4"/>
        </w:tabs>
        <w:ind w:left="1134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4"/>
        </w:tabs>
        <w:ind w:left="1534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4"/>
        </w:tabs>
        <w:ind w:left="1934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4"/>
        </w:tabs>
        <w:ind w:left="2334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4"/>
        </w:tabs>
        <w:ind w:left="3134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4"/>
        </w:tabs>
        <w:ind w:left="3534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4"/>
        </w:tabs>
        <w:ind w:left="3934" w:hanging="400"/>
      </w:pPr>
    </w:lvl>
  </w:abstractNum>
  <w:abstractNum w:abstractNumId="9">
    <w:nsid w:val="5FF62EE3"/>
    <w:multiLevelType w:val="hybridMultilevel"/>
    <w:tmpl w:val="03A2A976"/>
    <w:lvl w:ilvl="0" w:tplc="971A503A">
      <w:start w:val="1"/>
      <w:numFmt w:val="bullet"/>
      <w:lvlText w:val=""/>
      <w:lvlJc w:val="left"/>
      <w:pPr>
        <w:tabs>
          <w:tab w:val="num" w:pos="1390"/>
        </w:tabs>
        <w:ind w:left="1390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00"/>
        </w:tabs>
        <w:ind w:left="4600" w:hanging="400"/>
      </w:pPr>
      <w:rPr>
        <w:rFonts w:ascii="Wingdings" w:hAnsi="Wingdings" w:hint="default"/>
      </w:rPr>
    </w:lvl>
  </w:abstractNum>
  <w:abstractNum w:abstractNumId="10">
    <w:nsid w:val="6156717C"/>
    <w:multiLevelType w:val="hybridMultilevel"/>
    <w:tmpl w:val="74AEAA10"/>
    <w:lvl w:ilvl="0" w:tplc="2A9ABDFC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64C948C4"/>
    <w:multiLevelType w:val="hybridMultilevel"/>
    <w:tmpl w:val="AD92554E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65E416B0"/>
    <w:multiLevelType w:val="hybridMultilevel"/>
    <w:tmpl w:val="021EAFD0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66092889"/>
    <w:multiLevelType w:val="hybridMultilevel"/>
    <w:tmpl w:val="8F7E692C"/>
    <w:lvl w:ilvl="0" w:tplc="4CD27408">
      <w:start w:val="1"/>
      <w:numFmt w:val="decimal"/>
      <w:lvlText w:val="%1."/>
      <w:lvlJc w:val="left"/>
      <w:pPr>
        <w:tabs>
          <w:tab w:val="num" w:pos="694"/>
        </w:tabs>
        <w:ind w:left="694" w:hanging="360"/>
      </w:pPr>
      <w:rPr>
        <w:rFonts w:hint="eastAsia"/>
      </w:rPr>
    </w:lvl>
    <w:lvl w:ilvl="1" w:tplc="4A10C418">
      <w:start w:val="1"/>
      <w:numFmt w:val="decimal"/>
      <w:lvlText w:val="(%2)"/>
      <w:lvlJc w:val="left"/>
      <w:pPr>
        <w:tabs>
          <w:tab w:val="num" w:pos="1094"/>
        </w:tabs>
        <w:ind w:left="1094" w:hanging="360"/>
      </w:pPr>
      <w:rPr>
        <w:rFonts w:hint="eastAsia"/>
      </w:rPr>
    </w:lvl>
    <w:lvl w:ilvl="2" w:tplc="378440C8">
      <w:start w:val="3"/>
      <w:numFmt w:val="upperRoman"/>
      <w:lvlText w:val="%3."/>
      <w:lvlJc w:val="left"/>
      <w:pPr>
        <w:tabs>
          <w:tab w:val="num" w:pos="1854"/>
        </w:tabs>
        <w:ind w:left="1854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34"/>
        </w:tabs>
        <w:ind w:left="1934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4"/>
        </w:tabs>
        <w:ind w:left="2334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4"/>
        </w:tabs>
        <w:ind w:left="3134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4"/>
        </w:tabs>
        <w:ind w:left="3534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4"/>
        </w:tabs>
        <w:ind w:left="3934" w:hanging="400"/>
      </w:pPr>
    </w:lvl>
  </w:abstractNum>
  <w:abstractNum w:abstractNumId="14">
    <w:nsid w:val="6AF86B96"/>
    <w:multiLevelType w:val="hybridMultilevel"/>
    <w:tmpl w:val="7570D5AE"/>
    <w:lvl w:ilvl="0" w:tplc="5FE89FB6">
      <w:start w:val="1"/>
      <w:numFmt w:val="ganada"/>
      <w:lvlText w:val="%1."/>
      <w:lvlJc w:val="left"/>
      <w:pPr>
        <w:tabs>
          <w:tab w:val="num" w:pos="694"/>
        </w:tabs>
        <w:ind w:left="69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4"/>
        </w:tabs>
        <w:ind w:left="1134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4"/>
        </w:tabs>
        <w:ind w:left="1534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4"/>
        </w:tabs>
        <w:ind w:left="1934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4"/>
        </w:tabs>
        <w:ind w:left="2334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4"/>
        </w:tabs>
        <w:ind w:left="3134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4"/>
        </w:tabs>
        <w:ind w:left="3534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4"/>
        </w:tabs>
        <w:ind w:left="3934" w:hanging="400"/>
      </w:pPr>
    </w:lvl>
  </w:abstractNum>
  <w:abstractNum w:abstractNumId="15">
    <w:nsid w:val="79B61FF3"/>
    <w:multiLevelType w:val="hybridMultilevel"/>
    <w:tmpl w:val="C242EC80"/>
    <w:lvl w:ilvl="0" w:tplc="80C6CC1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8CAE94EC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B32C0BFA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체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7B9D01BB"/>
    <w:multiLevelType w:val="multilevel"/>
    <w:tmpl w:val="628AC54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eastAsia="굴림체" w:hint="eastAsia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6"/>
  </w:num>
  <w:num w:numId="2">
    <w:abstractNumId w:val="3"/>
  </w:num>
  <w:num w:numId="3">
    <w:abstractNumId w:val="13"/>
  </w:num>
  <w:num w:numId="4">
    <w:abstractNumId w:val="14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0"/>
  </w:num>
  <w:num w:numId="10">
    <w:abstractNumId w:val="9"/>
  </w:num>
  <w:num w:numId="11">
    <w:abstractNumId w:val="11"/>
  </w:num>
  <w:num w:numId="12">
    <w:abstractNumId w:val="1"/>
  </w:num>
  <w:num w:numId="13">
    <w:abstractNumId w:val="10"/>
  </w:num>
  <w:num w:numId="14">
    <w:abstractNumId w:val="12"/>
  </w:num>
  <w:num w:numId="15">
    <w:abstractNumId w:val="15"/>
  </w:num>
  <w:num w:numId="16">
    <w:abstractNumId w:val="7"/>
  </w:num>
  <w:num w:numId="17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im 0BoO">
    <w15:presenceInfo w15:providerId="Windows Live" w15:userId="b94f9ec94808560a"/>
  </w15:person>
  <w15:person w15:author="Windows 사용자">
    <w15:presenceInfo w15:providerId="None" w15:userId="Windows 사용자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9C9"/>
    <w:rsid w:val="000044BB"/>
    <w:rsid w:val="00041EB9"/>
    <w:rsid w:val="000452A0"/>
    <w:rsid w:val="00072398"/>
    <w:rsid w:val="000A4830"/>
    <w:rsid w:val="000B21A3"/>
    <w:rsid w:val="000B48B1"/>
    <w:rsid w:val="000C58E6"/>
    <w:rsid w:val="00100A44"/>
    <w:rsid w:val="0012336E"/>
    <w:rsid w:val="00150FAE"/>
    <w:rsid w:val="0017101D"/>
    <w:rsid w:val="00173EE9"/>
    <w:rsid w:val="00175B2D"/>
    <w:rsid w:val="0019082C"/>
    <w:rsid w:val="00195011"/>
    <w:rsid w:val="001975D6"/>
    <w:rsid w:val="001A0339"/>
    <w:rsid w:val="001A1454"/>
    <w:rsid w:val="001C4A06"/>
    <w:rsid w:val="001C5C14"/>
    <w:rsid w:val="001E07B3"/>
    <w:rsid w:val="001F31AE"/>
    <w:rsid w:val="001F458E"/>
    <w:rsid w:val="00210270"/>
    <w:rsid w:val="00221D32"/>
    <w:rsid w:val="00236C1F"/>
    <w:rsid w:val="0025507D"/>
    <w:rsid w:val="0025599E"/>
    <w:rsid w:val="00265AEE"/>
    <w:rsid w:val="00272CDF"/>
    <w:rsid w:val="00275AA8"/>
    <w:rsid w:val="002B79C9"/>
    <w:rsid w:val="002D672F"/>
    <w:rsid w:val="002E512D"/>
    <w:rsid w:val="002F769E"/>
    <w:rsid w:val="00312BE7"/>
    <w:rsid w:val="00322127"/>
    <w:rsid w:val="00326238"/>
    <w:rsid w:val="00337326"/>
    <w:rsid w:val="0034706F"/>
    <w:rsid w:val="00375D63"/>
    <w:rsid w:val="003A1DCB"/>
    <w:rsid w:val="003A53D4"/>
    <w:rsid w:val="003B6EB6"/>
    <w:rsid w:val="003C358B"/>
    <w:rsid w:val="003C6686"/>
    <w:rsid w:val="003D1403"/>
    <w:rsid w:val="003F7340"/>
    <w:rsid w:val="00431B99"/>
    <w:rsid w:val="00434A95"/>
    <w:rsid w:val="00447DA9"/>
    <w:rsid w:val="004A2572"/>
    <w:rsid w:val="004B5178"/>
    <w:rsid w:val="004C22FF"/>
    <w:rsid w:val="00523581"/>
    <w:rsid w:val="00550B93"/>
    <w:rsid w:val="005523A0"/>
    <w:rsid w:val="0055335B"/>
    <w:rsid w:val="0055560A"/>
    <w:rsid w:val="005612F3"/>
    <w:rsid w:val="00561344"/>
    <w:rsid w:val="005721D9"/>
    <w:rsid w:val="00587119"/>
    <w:rsid w:val="005A4FD6"/>
    <w:rsid w:val="005C4135"/>
    <w:rsid w:val="005D6878"/>
    <w:rsid w:val="005E2CCA"/>
    <w:rsid w:val="005F0FC4"/>
    <w:rsid w:val="005F733A"/>
    <w:rsid w:val="00601AB6"/>
    <w:rsid w:val="00606394"/>
    <w:rsid w:val="006646E8"/>
    <w:rsid w:val="0066530B"/>
    <w:rsid w:val="00681414"/>
    <w:rsid w:val="006B0007"/>
    <w:rsid w:val="006C04DF"/>
    <w:rsid w:val="006C36C5"/>
    <w:rsid w:val="006C3EC4"/>
    <w:rsid w:val="006F34E5"/>
    <w:rsid w:val="00716D66"/>
    <w:rsid w:val="0072037D"/>
    <w:rsid w:val="007323F7"/>
    <w:rsid w:val="00753862"/>
    <w:rsid w:val="007643AF"/>
    <w:rsid w:val="00767485"/>
    <w:rsid w:val="00776DE9"/>
    <w:rsid w:val="00793E52"/>
    <w:rsid w:val="007C075A"/>
    <w:rsid w:val="007C7716"/>
    <w:rsid w:val="007C7FA5"/>
    <w:rsid w:val="007F1EC0"/>
    <w:rsid w:val="008025E6"/>
    <w:rsid w:val="00820D72"/>
    <w:rsid w:val="008250A0"/>
    <w:rsid w:val="00831B00"/>
    <w:rsid w:val="00867F2D"/>
    <w:rsid w:val="00874369"/>
    <w:rsid w:val="008947FB"/>
    <w:rsid w:val="008D5B9E"/>
    <w:rsid w:val="0095023B"/>
    <w:rsid w:val="009508AC"/>
    <w:rsid w:val="00954F08"/>
    <w:rsid w:val="009766A2"/>
    <w:rsid w:val="00995ECC"/>
    <w:rsid w:val="009B35AD"/>
    <w:rsid w:val="009C773D"/>
    <w:rsid w:val="009E0BC5"/>
    <w:rsid w:val="009E52C6"/>
    <w:rsid w:val="009F24F4"/>
    <w:rsid w:val="009F3D55"/>
    <w:rsid w:val="009F4573"/>
    <w:rsid w:val="00A11C0C"/>
    <w:rsid w:val="00A2009F"/>
    <w:rsid w:val="00A21933"/>
    <w:rsid w:val="00A33122"/>
    <w:rsid w:val="00A756BA"/>
    <w:rsid w:val="00A845EB"/>
    <w:rsid w:val="00A922DC"/>
    <w:rsid w:val="00A96F2C"/>
    <w:rsid w:val="00AA38F5"/>
    <w:rsid w:val="00AD42E7"/>
    <w:rsid w:val="00AF27A9"/>
    <w:rsid w:val="00B04A5E"/>
    <w:rsid w:val="00B07069"/>
    <w:rsid w:val="00B22B6E"/>
    <w:rsid w:val="00B4429C"/>
    <w:rsid w:val="00B808D3"/>
    <w:rsid w:val="00B93043"/>
    <w:rsid w:val="00B95673"/>
    <w:rsid w:val="00BA21CD"/>
    <w:rsid w:val="00BE0722"/>
    <w:rsid w:val="00BF3691"/>
    <w:rsid w:val="00BF4631"/>
    <w:rsid w:val="00C06FE0"/>
    <w:rsid w:val="00C27E8B"/>
    <w:rsid w:val="00C51C5A"/>
    <w:rsid w:val="00C74BCA"/>
    <w:rsid w:val="00C750A8"/>
    <w:rsid w:val="00C87F7E"/>
    <w:rsid w:val="00C903F9"/>
    <w:rsid w:val="00C97F81"/>
    <w:rsid w:val="00CB0364"/>
    <w:rsid w:val="00CD1DE3"/>
    <w:rsid w:val="00CE330C"/>
    <w:rsid w:val="00CF29F9"/>
    <w:rsid w:val="00D12B68"/>
    <w:rsid w:val="00D2068E"/>
    <w:rsid w:val="00D2278B"/>
    <w:rsid w:val="00D4318A"/>
    <w:rsid w:val="00D52543"/>
    <w:rsid w:val="00D653EB"/>
    <w:rsid w:val="00DA2F6F"/>
    <w:rsid w:val="00DA3E9C"/>
    <w:rsid w:val="00DC44D7"/>
    <w:rsid w:val="00DC68F6"/>
    <w:rsid w:val="00DC7555"/>
    <w:rsid w:val="00DD0A2A"/>
    <w:rsid w:val="00E022CB"/>
    <w:rsid w:val="00E02BEF"/>
    <w:rsid w:val="00E20D07"/>
    <w:rsid w:val="00E242CD"/>
    <w:rsid w:val="00E56ACD"/>
    <w:rsid w:val="00E613C7"/>
    <w:rsid w:val="00E614C3"/>
    <w:rsid w:val="00E91E5E"/>
    <w:rsid w:val="00EC5C5C"/>
    <w:rsid w:val="00EC7383"/>
    <w:rsid w:val="00ED5303"/>
    <w:rsid w:val="00EE6AF9"/>
    <w:rsid w:val="00EE7DFE"/>
    <w:rsid w:val="00EF36CE"/>
    <w:rsid w:val="00EF4535"/>
    <w:rsid w:val="00F0240E"/>
    <w:rsid w:val="00F10050"/>
    <w:rsid w:val="00F10630"/>
    <w:rsid w:val="00F139E6"/>
    <w:rsid w:val="00F157A3"/>
    <w:rsid w:val="00F16907"/>
    <w:rsid w:val="00F405F8"/>
    <w:rsid w:val="00F61854"/>
    <w:rsid w:val="00F8003A"/>
    <w:rsid w:val="00F80DA2"/>
    <w:rsid w:val="00FA2431"/>
    <w:rsid w:val="00FB6280"/>
    <w:rsid w:val="00FC6ED0"/>
    <w:rsid w:val="00FF0316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AD2A91B1-0D59-4ABA-A7EB-56C7A394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60A"/>
    <w:pPr>
      <w:widowControl w:val="0"/>
      <w:wordWrap w:val="0"/>
      <w:jc w:val="both"/>
    </w:pPr>
    <w:rPr>
      <w:kern w:val="2"/>
    </w:rPr>
  </w:style>
  <w:style w:type="paragraph" w:styleId="10">
    <w:name w:val="heading 1"/>
    <w:basedOn w:val="a"/>
    <w:next w:val="a"/>
    <w:qFormat/>
    <w:pPr>
      <w:autoSpaceDE w:val="0"/>
      <w:autoSpaceDN w:val="0"/>
      <w:ind w:right="198"/>
      <w:outlineLvl w:val="0"/>
    </w:pPr>
    <w:rPr>
      <w:rFonts w:ascii="Arial" w:eastAsia="굴림" w:hAnsi="Arial" w:cs="Arial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제목2"/>
    <w:basedOn w:val="a"/>
    <w:next w:val="a"/>
    <w:autoRedefine/>
    <w:pPr>
      <w:numPr>
        <w:ilvl w:val="1"/>
      </w:numPr>
      <w:autoSpaceDE w:val="0"/>
      <w:autoSpaceDN w:val="0"/>
      <w:ind w:leftChars="100" w:left="400" w:rightChars="100" w:right="200"/>
    </w:pPr>
    <w:rPr>
      <w:rFonts w:ascii="Arial" w:eastAsia="굴림" w:hAnsi="Arial" w:cs="Arial"/>
      <w:sz w:val="24"/>
      <w:szCs w:val="24"/>
    </w:rPr>
  </w:style>
  <w:style w:type="paragraph" w:customStyle="1" w:styleId="1">
    <w:name w:val="제목1"/>
    <w:basedOn w:val="a"/>
    <w:next w:val="a"/>
    <w:autoRedefine/>
    <w:pPr>
      <w:numPr>
        <w:numId w:val="1"/>
      </w:numPr>
      <w:tabs>
        <w:tab w:val="num" w:pos="360"/>
      </w:tabs>
      <w:autoSpaceDE w:val="0"/>
      <w:autoSpaceDN w:val="0"/>
      <w:ind w:leftChars="100" w:left="100" w:rightChars="100" w:right="200"/>
    </w:pPr>
    <w:rPr>
      <w:rFonts w:ascii="Arial" w:eastAsia="굴림" w:hAnsi="Arial" w:cs="Arial"/>
      <w:b/>
      <w:bCs/>
      <w:sz w:val="24"/>
      <w:szCs w:val="24"/>
    </w:rPr>
  </w:style>
  <w:style w:type="paragraph" w:customStyle="1" w:styleId="3">
    <w:name w:val="제목3"/>
    <w:basedOn w:val="a"/>
    <w:pPr>
      <w:numPr>
        <w:ilvl w:val="8"/>
      </w:numPr>
      <w:autoSpaceDE w:val="0"/>
      <w:autoSpaceDN w:val="0"/>
      <w:ind w:right="198"/>
    </w:pPr>
    <w:rPr>
      <w:rFonts w:ascii="Arial" w:eastAsia="굴림" w:hAnsi="Arial" w:cs="Arial"/>
      <w:bCs/>
      <w:sz w:val="24"/>
      <w:szCs w:val="24"/>
    </w:rPr>
  </w:style>
  <w:style w:type="paragraph" w:customStyle="1" w:styleId="5">
    <w:name w:val="제목5"/>
    <w:basedOn w:val="3"/>
    <w:next w:val="3"/>
    <w:autoRedefine/>
    <w:pPr>
      <w:tabs>
        <w:tab w:val="num" w:pos="0"/>
        <w:tab w:val="num" w:pos="360"/>
      </w:tabs>
      <w:ind w:leftChars="100" w:left="100" w:rightChars="100" w:right="200"/>
    </w:pPr>
  </w:style>
  <w:style w:type="paragraph" w:styleId="a3">
    <w:name w:val="header"/>
    <w:basedOn w:val="a"/>
    <w:pPr>
      <w:tabs>
        <w:tab w:val="center" w:pos="4252"/>
        <w:tab w:val="right" w:pos="8504"/>
      </w:tabs>
      <w:adjustRightInd w:val="0"/>
      <w:textAlignment w:val="baseline"/>
    </w:pPr>
    <w:rPr>
      <w:kern w:val="0"/>
    </w:rPr>
  </w:style>
  <w:style w:type="character" w:styleId="a4">
    <w:name w:val="Hyperlink"/>
    <w:rPr>
      <w:color w:val="0000FF"/>
      <w:u w:val="single"/>
    </w:rPr>
  </w:style>
  <w:style w:type="paragraph" w:customStyle="1" w:styleId="Arial">
    <w:name w:val="Arial"/>
    <w:basedOn w:val="a"/>
    <w:pPr>
      <w:spacing w:line="20" w:lineRule="atLeast"/>
      <w:jc w:val="center"/>
    </w:pPr>
    <w:rPr>
      <w:rFonts w:ascii="굴림체" w:eastAsia="굴림체" w:hAnsi="굴림체"/>
      <w:bCs/>
      <w:sz w:val="18"/>
    </w:rPr>
  </w:style>
  <w:style w:type="paragraph" w:customStyle="1" w:styleId="Tahoma">
    <w:name w:val="Tahoma"/>
    <w:basedOn w:val="a"/>
    <w:pPr>
      <w:spacing w:line="20" w:lineRule="atLeast"/>
      <w:jc w:val="center"/>
    </w:pPr>
    <w:rPr>
      <w:rFonts w:ascii="굴림체" w:eastAsia="굴림체" w:hAnsi="굴림체"/>
      <w:bCs/>
      <w:sz w:val="18"/>
    </w:r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50">
    <w:name w:val="toc 5"/>
    <w:basedOn w:val="a"/>
    <w:next w:val="a"/>
    <w:autoRedefine/>
    <w:semiHidden/>
    <w:pPr>
      <w:autoSpaceDE w:val="0"/>
      <w:autoSpaceDN w:val="0"/>
      <w:ind w:left="800"/>
      <w:jc w:val="left"/>
    </w:pPr>
    <w:rPr>
      <w:rFonts w:eastAsia="바탕"/>
      <w:szCs w:val="24"/>
    </w:rPr>
  </w:style>
  <w:style w:type="paragraph" w:styleId="a6">
    <w:name w:val="Body Text"/>
    <w:basedOn w:val="a"/>
    <w:pPr>
      <w:autoSpaceDE w:val="0"/>
      <w:autoSpaceDN w:val="0"/>
      <w:adjustRightInd w:val="0"/>
      <w:jc w:val="center"/>
    </w:pPr>
    <w:rPr>
      <w:rFonts w:ascii="바탕체" w:eastAsia="Times New Roman" w:hAnsi="바탕체"/>
      <w:color w:val="000000"/>
      <w:sz w:val="18"/>
      <w:szCs w:val="22"/>
    </w:rPr>
  </w:style>
  <w:style w:type="paragraph" w:styleId="a7">
    <w:name w:val="Body Text Indent"/>
    <w:basedOn w:val="a"/>
    <w:pPr>
      <w:autoSpaceDE w:val="0"/>
      <w:autoSpaceDN w:val="0"/>
      <w:adjustRightInd w:val="0"/>
      <w:ind w:left="540" w:hanging="540"/>
      <w:jc w:val="center"/>
    </w:pPr>
    <w:rPr>
      <w:rFonts w:ascii="바탕체" w:eastAsia="Times New Roman" w:hAnsi="바탕체"/>
      <w:color w:val="000000"/>
      <w:sz w:val="18"/>
      <w:szCs w:val="22"/>
    </w:rPr>
  </w:style>
  <w:style w:type="paragraph" w:styleId="a8">
    <w:name w:val="Normal (Web)"/>
    <w:basedOn w:val="a"/>
    <w:uiPriority w:val="99"/>
    <w:unhideWhenUsed/>
    <w:rsid w:val="005D6878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9">
    <w:name w:val="Table Grid"/>
    <w:basedOn w:val="a1"/>
    <w:rsid w:val="00F8003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"/>
    <w:rsid w:val="00F8003A"/>
    <w:rPr>
      <w:rFonts w:ascii="맑은 고딕" w:eastAsia="맑은 고딕" w:hAnsi="맑은 고딕"/>
      <w:sz w:val="18"/>
      <w:szCs w:val="18"/>
    </w:rPr>
  </w:style>
  <w:style w:type="character" w:customStyle="1" w:styleId="Char">
    <w:name w:val="풍선 도움말 텍스트 Char"/>
    <w:link w:val="aa"/>
    <w:rsid w:val="00F8003A"/>
    <w:rPr>
      <w:rFonts w:ascii="맑은 고딕" w:eastAsia="맑은 고딕" w:hAnsi="맑은 고딕" w:cs="Times New Roman"/>
      <w:kern w:val="2"/>
      <w:sz w:val="18"/>
      <w:szCs w:val="18"/>
    </w:rPr>
  </w:style>
  <w:style w:type="paragraph" w:styleId="ab">
    <w:name w:val="caption"/>
    <w:basedOn w:val="a"/>
    <w:next w:val="a"/>
    <w:unhideWhenUsed/>
    <w:qFormat/>
    <w:rsid w:val="00041EB9"/>
    <w:rPr>
      <w:b/>
      <w:bCs/>
    </w:rPr>
  </w:style>
  <w:style w:type="paragraph" w:customStyle="1" w:styleId="ac">
    <w:name w:val="바탕글"/>
    <w:basedOn w:val="a"/>
    <w:rsid w:val="00C97F81"/>
    <w:pPr>
      <w:shd w:val="clear" w:color="auto" w:fill="FFFFFF"/>
      <w:autoSpaceDE w:val="0"/>
      <w:autoSpaceDN w:val="0"/>
      <w:snapToGrid w:val="0"/>
      <w:spacing w:line="384" w:lineRule="auto"/>
      <w:textAlignment w:val="baseline"/>
    </w:pPr>
    <w:rPr>
      <w:rFonts w:ascii="바탕" w:eastAsia="굴림" w:hAnsi="굴림" w:cs="굴림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DBECB-9001-474C-956B-4D509A691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통신정보합동학술대회(JCCI’98) 논문 제출 양식</vt:lpstr>
    </vt:vector>
  </TitlesOfParts>
  <Company>sktelecom</Company>
  <LinksUpToDate>false</LinksUpToDate>
  <CharactersWithSpaces>8352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통신정보합동학술대회(JCCI’98) 논문 제출 양식</dc:title>
  <dc:subject/>
  <dc:creator>Kim 0BoO</dc:creator>
  <cp:keywords/>
  <dc:description/>
  <cp:lastModifiedBy>Windows 사용자</cp:lastModifiedBy>
  <cp:revision>38</cp:revision>
  <cp:lastPrinted>2010-04-14T06:50:00Z</cp:lastPrinted>
  <dcterms:created xsi:type="dcterms:W3CDTF">2017-12-20T08:23:00Z</dcterms:created>
  <dcterms:modified xsi:type="dcterms:W3CDTF">2017-12-21T07:31:00Z</dcterms:modified>
</cp:coreProperties>
</file>